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2F0B" w:rsidRDefault="00B72F0B">
      <w:bookmarkStart w:id="0" w:name="_GoBack"/>
      <w:bookmarkEnd w:id="0"/>
    </w:p>
    <w:p w:rsidR="00B72F0B" w:rsidRDefault="008E3CEE">
      <w:r>
        <w:rPr>
          <w:rFonts w:ascii="Arial" w:eastAsia="Arial" w:hAnsi="Arial" w:cs="Arial"/>
        </w:rPr>
        <w:t>Page de garde -&gt; Cassie</w:t>
      </w:r>
      <w:r>
        <w:br w:type="page"/>
      </w:r>
    </w:p>
    <w:p w:rsidR="00B72F0B" w:rsidRDefault="00B72F0B"/>
    <w:p w:rsidR="00B72F0B" w:rsidRDefault="008E3CEE">
      <w:r>
        <w:br w:type="page"/>
      </w:r>
    </w:p>
    <w:p w:rsidR="00B72F0B" w:rsidRDefault="00B72F0B"/>
    <w:p w:rsidR="00B72F0B" w:rsidRDefault="008E3CEE">
      <w:pPr>
        <w:pStyle w:val="Titre1"/>
      </w:pPr>
      <w:bookmarkStart w:id="1" w:name="h.sokinplvn2p3" w:colFirst="0" w:colLast="0"/>
      <w:bookmarkStart w:id="2" w:name="_Toc410980426"/>
      <w:bookmarkEnd w:id="1"/>
      <w:r>
        <w:t>Historique du document :</w:t>
      </w:r>
      <w:bookmarkEnd w:id="2"/>
    </w:p>
    <w:p w:rsidR="00B72F0B" w:rsidRDefault="00B72F0B"/>
    <w:tbl>
      <w:tblPr>
        <w:tblStyle w:val="a"/>
        <w:tblW w:w="9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10"/>
        <w:gridCol w:w="2340"/>
        <w:gridCol w:w="3885"/>
      </w:tblGrid>
      <w:tr w:rsidR="00B72F0B">
        <w:tc>
          <w:tcPr>
            <w:tcW w:w="855" w:type="dxa"/>
            <w:tcMar>
              <w:top w:w="100" w:type="dxa"/>
              <w:left w:w="100" w:type="dxa"/>
              <w:bottom w:w="100" w:type="dxa"/>
              <w:right w:w="100" w:type="dxa"/>
            </w:tcMar>
          </w:tcPr>
          <w:p w:rsidR="00B72F0B" w:rsidRPr="00197A29" w:rsidRDefault="008E3CEE">
            <w:pPr>
              <w:widowControl w:val="0"/>
              <w:spacing w:after="0" w:line="240" w:lineRule="auto"/>
              <w:jc w:val="center"/>
              <w:rPr>
                <w:b/>
              </w:rPr>
            </w:pPr>
            <w:r w:rsidRPr="00197A29">
              <w:rPr>
                <w:rFonts w:ascii="Arial" w:eastAsia="Arial" w:hAnsi="Arial" w:cs="Arial"/>
                <w:b/>
              </w:rPr>
              <w:t>Date</w:t>
            </w:r>
          </w:p>
        </w:tc>
        <w:tc>
          <w:tcPr>
            <w:tcW w:w="2010" w:type="dxa"/>
            <w:tcMar>
              <w:top w:w="100" w:type="dxa"/>
              <w:left w:w="100" w:type="dxa"/>
              <w:bottom w:w="100" w:type="dxa"/>
              <w:right w:w="100" w:type="dxa"/>
            </w:tcMar>
          </w:tcPr>
          <w:p w:rsidR="00B72F0B" w:rsidRPr="00197A29" w:rsidRDefault="008E3CEE">
            <w:pPr>
              <w:widowControl w:val="0"/>
              <w:spacing w:after="0" w:line="240" w:lineRule="auto"/>
              <w:jc w:val="center"/>
              <w:rPr>
                <w:b/>
              </w:rPr>
            </w:pPr>
            <w:r w:rsidRPr="00197A29">
              <w:rPr>
                <w:rFonts w:ascii="Arial" w:eastAsia="Arial" w:hAnsi="Arial" w:cs="Arial"/>
                <w:b/>
              </w:rPr>
              <w:t>Numéro de version</w:t>
            </w:r>
          </w:p>
        </w:tc>
        <w:tc>
          <w:tcPr>
            <w:tcW w:w="2340" w:type="dxa"/>
            <w:tcMar>
              <w:top w:w="100" w:type="dxa"/>
              <w:left w:w="100" w:type="dxa"/>
              <w:bottom w:w="100" w:type="dxa"/>
              <w:right w:w="100" w:type="dxa"/>
            </w:tcMar>
          </w:tcPr>
          <w:p w:rsidR="00B72F0B" w:rsidRPr="00197A29" w:rsidRDefault="008E3CEE">
            <w:pPr>
              <w:widowControl w:val="0"/>
              <w:spacing w:after="0" w:line="240" w:lineRule="auto"/>
              <w:jc w:val="center"/>
              <w:rPr>
                <w:b/>
              </w:rPr>
            </w:pPr>
            <w:r w:rsidRPr="00197A29">
              <w:rPr>
                <w:rFonts w:ascii="Arial" w:eastAsia="Arial" w:hAnsi="Arial" w:cs="Arial"/>
                <w:b/>
              </w:rPr>
              <w:t>Chapitres concernés</w:t>
            </w:r>
          </w:p>
        </w:tc>
        <w:tc>
          <w:tcPr>
            <w:tcW w:w="3885" w:type="dxa"/>
            <w:tcMar>
              <w:top w:w="100" w:type="dxa"/>
              <w:left w:w="100" w:type="dxa"/>
              <w:bottom w:w="100" w:type="dxa"/>
              <w:right w:w="100" w:type="dxa"/>
            </w:tcMar>
          </w:tcPr>
          <w:p w:rsidR="00B72F0B" w:rsidRPr="00197A29" w:rsidRDefault="008E3CEE">
            <w:pPr>
              <w:widowControl w:val="0"/>
              <w:spacing w:after="0" w:line="240" w:lineRule="auto"/>
              <w:jc w:val="center"/>
              <w:rPr>
                <w:b/>
              </w:rPr>
            </w:pPr>
            <w:r w:rsidRPr="00197A29">
              <w:rPr>
                <w:rFonts w:ascii="Arial" w:eastAsia="Arial" w:hAnsi="Arial" w:cs="Arial"/>
                <w:b/>
              </w:rPr>
              <w:t>Cause de la modification</w:t>
            </w:r>
          </w:p>
        </w:tc>
      </w:tr>
      <w:tr w:rsidR="00B72F0B">
        <w:tc>
          <w:tcPr>
            <w:tcW w:w="855" w:type="dxa"/>
            <w:tcMar>
              <w:top w:w="100" w:type="dxa"/>
              <w:left w:w="100" w:type="dxa"/>
              <w:bottom w:w="100" w:type="dxa"/>
              <w:right w:w="100" w:type="dxa"/>
            </w:tcMar>
          </w:tcPr>
          <w:p w:rsidR="00B72F0B" w:rsidRDefault="008E3CEE">
            <w:pPr>
              <w:widowControl w:val="0"/>
              <w:spacing w:after="0" w:line="240" w:lineRule="auto"/>
            </w:pPr>
            <w:r>
              <w:rPr>
                <w:rFonts w:ascii="Arial" w:eastAsia="Arial" w:hAnsi="Arial" w:cs="Arial"/>
              </w:rPr>
              <w:t>04/02</w:t>
            </w:r>
          </w:p>
        </w:tc>
        <w:tc>
          <w:tcPr>
            <w:tcW w:w="2010" w:type="dxa"/>
            <w:tcMar>
              <w:top w:w="100" w:type="dxa"/>
              <w:left w:w="100" w:type="dxa"/>
              <w:bottom w:w="100" w:type="dxa"/>
              <w:right w:w="100" w:type="dxa"/>
            </w:tcMar>
          </w:tcPr>
          <w:p w:rsidR="00B72F0B" w:rsidRDefault="008E3CEE">
            <w:pPr>
              <w:widowControl w:val="0"/>
              <w:spacing w:after="0" w:line="240" w:lineRule="auto"/>
            </w:pPr>
            <w:r>
              <w:rPr>
                <w:rFonts w:ascii="Arial" w:eastAsia="Arial" w:hAnsi="Arial" w:cs="Arial"/>
              </w:rPr>
              <w:t>v1.0</w:t>
            </w:r>
          </w:p>
        </w:tc>
        <w:tc>
          <w:tcPr>
            <w:tcW w:w="2340" w:type="dxa"/>
            <w:tcMar>
              <w:top w:w="100" w:type="dxa"/>
              <w:left w:w="100" w:type="dxa"/>
              <w:bottom w:w="100" w:type="dxa"/>
              <w:right w:w="100" w:type="dxa"/>
            </w:tcMar>
          </w:tcPr>
          <w:p w:rsidR="00B72F0B" w:rsidRDefault="008E3CEE">
            <w:pPr>
              <w:widowControl w:val="0"/>
              <w:spacing w:after="0" w:line="240" w:lineRule="auto"/>
            </w:pPr>
            <w:r>
              <w:rPr>
                <w:rFonts w:ascii="Arial" w:eastAsia="Arial" w:hAnsi="Arial" w:cs="Arial"/>
              </w:rPr>
              <w:t>Tous</w:t>
            </w:r>
          </w:p>
        </w:tc>
        <w:tc>
          <w:tcPr>
            <w:tcW w:w="3885" w:type="dxa"/>
            <w:tcMar>
              <w:top w:w="100" w:type="dxa"/>
              <w:left w:w="100" w:type="dxa"/>
              <w:bottom w:w="100" w:type="dxa"/>
              <w:right w:w="100" w:type="dxa"/>
            </w:tcMar>
          </w:tcPr>
          <w:p w:rsidR="00B72F0B" w:rsidRDefault="008E3CEE">
            <w:pPr>
              <w:widowControl w:val="0"/>
              <w:spacing w:after="0" w:line="240" w:lineRule="auto"/>
            </w:pPr>
            <w:r>
              <w:rPr>
                <w:rFonts w:ascii="Arial" w:eastAsia="Arial" w:hAnsi="Arial" w:cs="Arial"/>
              </w:rPr>
              <w:t>Création du rapport</w:t>
            </w:r>
          </w:p>
        </w:tc>
      </w:tr>
      <w:tr w:rsidR="00B72F0B">
        <w:tc>
          <w:tcPr>
            <w:tcW w:w="855" w:type="dxa"/>
            <w:tcMar>
              <w:top w:w="100" w:type="dxa"/>
              <w:left w:w="100" w:type="dxa"/>
              <w:bottom w:w="100" w:type="dxa"/>
              <w:right w:w="100" w:type="dxa"/>
            </w:tcMar>
          </w:tcPr>
          <w:p w:rsidR="00B72F0B" w:rsidRPr="00197A29" w:rsidRDefault="008E3CEE">
            <w:pPr>
              <w:widowControl w:val="0"/>
              <w:spacing w:after="0" w:line="240" w:lineRule="auto"/>
              <w:rPr>
                <w:rFonts w:ascii="Arial" w:hAnsi="Arial" w:cs="Arial"/>
              </w:rPr>
            </w:pPr>
            <w:r w:rsidRPr="00197A29">
              <w:rPr>
                <w:rFonts w:ascii="Arial" w:hAnsi="Arial" w:cs="Arial"/>
              </w:rPr>
              <w:t>06/02</w:t>
            </w:r>
          </w:p>
        </w:tc>
        <w:tc>
          <w:tcPr>
            <w:tcW w:w="2010" w:type="dxa"/>
            <w:tcMar>
              <w:top w:w="100" w:type="dxa"/>
              <w:left w:w="100" w:type="dxa"/>
              <w:bottom w:w="100" w:type="dxa"/>
              <w:right w:w="100" w:type="dxa"/>
            </w:tcMar>
          </w:tcPr>
          <w:p w:rsidR="00B72F0B" w:rsidRPr="00197A29" w:rsidRDefault="008E3CEE">
            <w:pPr>
              <w:widowControl w:val="0"/>
              <w:spacing w:after="0" w:line="240" w:lineRule="auto"/>
              <w:rPr>
                <w:rFonts w:ascii="Arial" w:hAnsi="Arial" w:cs="Arial"/>
              </w:rPr>
            </w:pPr>
            <w:r w:rsidRPr="00197A29">
              <w:rPr>
                <w:rFonts w:ascii="Arial" w:hAnsi="Arial" w:cs="Arial"/>
              </w:rPr>
              <w:t>V1.1</w:t>
            </w:r>
          </w:p>
        </w:tc>
        <w:tc>
          <w:tcPr>
            <w:tcW w:w="2340" w:type="dxa"/>
            <w:tcMar>
              <w:top w:w="100" w:type="dxa"/>
              <w:left w:w="100" w:type="dxa"/>
              <w:bottom w:w="100" w:type="dxa"/>
              <w:right w:w="100" w:type="dxa"/>
            </w:tcMar>
          </w:tcPr>
          <w:p w:rsidR="00B72F0B" w:rsidRPr="00197A29" w:rsidRDefault="00D956E9">
            <w:pPr>
              <w:widowControl w:val="0"/>
              <w:spacing w:after="0" w:line="240" w:lineRule="auto"/>
              <w:rPr>
                <w:rFonts w:ascii="Arial" w:hAnsi="Arial" w:cs="Arial"/>
              </w:rPr>
            </w:pPr>
            <w:r w:rsidRPr="00197A29">
              <w:rPr>
                <w:rFonts w:ascii="Arial" w:hAnsi="Arial" w:cs="Arial"/>
              </w:rPr>
              <w:t>Parties I, II et III</w:t>
            </w:r>
          </w:p>
        </w:tc>
        <w:tc>
          <w:tcPr>
            <w:tcW w:w="3885" w:type="dxa"/>
            <w:tcMar>
              <w:top w:w="100" w:type="dxa"/>
              <w:left w:w="100" w:type="dxa"/>
              <w:bottom w:w="100" w:type="dxa"/>
              <w:right w:w="100" w:type="dxa"/>
            </w:tcMar>
          </w:tcPr>
          <w:p w:rsidR="00B72F0B" w:rsidRPr="00197A29" w:rsidRDefault="00D956E9">
            <w:pPr>
              <w:widowControl w:val="0"/>
              <w:spacing w:after="0" w:line="240" w:lineRule="auto"/>
              <w:rPr>
                <w:rFonts w:ascii="Arial" w:hAnsi="Arial" w:cs="Arial"/>
              </w:rPr>
            </w:pPr>
            <w:r w:rsidRPr="00197A29">
              <w:rPr>
                <w:rFonts w:ascii="Arial" w:hAnsi="Arial" w:cs="Arial"/>
              </w:rPr>
              <w:t>Ajout du cahier des charges, des rôles et des documents</w:t>
            </w:r>
          </w:p>
        </w:tc>
      </w:tr>
      <w:tr w:rsidR="00B72F0B">
        <w:tc>
          <w:tcPr>
            <w:tcW w:w="855" w:type="dxa"/>
            <w:tcMar>
              <w:top w:w="100" w:type="dxa"/>
              <w:left w:w="100" w:type="dxa"/>
              <w:bottom w:w="100" w:type="dxa"/>
              <w:right w:w="100" w:type="dxa"/>
            </w:tcMar>
          </w:tcPr>
          <w:p w:rsidR="00B72F0B" w:rsidRDefault="00B72F0B">
            <w:pPr>
              <w:widowControl w:val="0"/>
              <w:spacing w:after="0" w:line="240" w:lineRule="auto"/>
            </w:pPr>
          </w:p>
        </w:tc>
        <w:tc>
          <w:tcPr>
            <w:tcW w:w="2010" w:type="dxa"/>
            <w:tcMar>
              <w:top w:w="100" w:type="dxa"/>
              <w:left w:w="100" w:type="dxa"/>
              <w:bottom w:w="100" w:type="dxa"/>
              <w:right w:w="100" w:type="dxa"/>
            </w:tcMar>
          </w:tcPr>
          <w:p w:rsidR="00B72F0B" w:rsidRDefault="00B72F0B">
            <w:pPr>
              <w:widowControl w:val="0"/>
              <w:spacing w:after="0" w:line="240" w:lineRule="auto"/>
            </w:pPr>
          </w:p>
        </w:tc>
        <w:tc>
          <w:tcPr>
            <w:tcW w:w="2340" w:type="dxa"/>
            <w:tcMar>
              <w:top w:w="100" w:type="dxa"/>
              <w:left w:w="100" w:type="dxa"/>
              <w:bottom w:w="100" w:type="dxa"/>
              <w:right w:w="100" w:type="dxa"/>
            </w:tcMar>
          </w:tcPr>
          <w:p w:rsidR="00B72F0B" w:rsidRDefault="00B72F0B">
            <w:pPr>
              <w:widowControl w:val="0"/>
              <w:spacing w:after="0" w:line="240" w:lineRule="auto"/>
            </w:pPr>
          </w:p>
        </w:tc>
        <w:tc>
          <w:tcPr>
            <w:tcW w:w="3885" w:type="dxa"/>
            <w:tcMar>
              <w:top w:w="100" w:type="dxa"/>
              <w:left w:w="100" w:type="dxa"/>
              <w:bottom w:w="100" w:type="dxa"/>
              <w:right w:w="100" w:type="dxa"/>
            </w:tcMar>
          </w:tcPr>
          <w:p w:rsidR="00B72F0B" w:rsidRDefault="00B72F0B">
            <w:pPr>
              <w:widowControl w:val="0"/>
              <w:spacing w:after="0" w:line="240" w:lineRule="auto"/>
            </w:pPr>
          </w:p>
        </w:tc>
      </w:tr>
    </w:tbl>
    <w:p w:rsidR="00B72F0B" w:rsidRDefault="008E3CEE">
      <w:r>
        <w:br w:type="page"/>
      </w:r>
    </w:p>
    <w:sdt>
      <w:sdtPr>
        <w:rPr>
          <w:rFonts w:ascii="Calibri" w:eastAsia="Calibri" w:hAnsi="Calibri" w:cs="Calibri"/>
          <w:b w:val="0"/>
          <w:bCs w:val="0"/>
          <w:color w:val="000000"/>
          <w:sz w:val="22"/>
          <w:szCs w:val="20"/>
          <w:lang w:eastAsia="en-US"/>
        </w:rPr>
        <w:id w:val="-235944181"/>
        <w:docPartObj>
          <w:docPartGallery w:val="Table of Contents"/>
          <w:docPartUnique/>
        </w:docPartObj>
      </w:sdtPr>
      <w:sdtEndPr/>
      <w:sdtContent>
        <w:p w:rsidR="00ED1976" w:rsidRDefault="00ED1976">
          <w:pPr>
            <w:pStyle w:val="En-ttedetabledesmatires"/>
          </w:pPr>
          <w:r>
            <w:t>Table des matières</w:t>
          </w:r>
        </w:p>
        <w:p w:rsidR="00226238" w:rsidRDefault="00ED1976">
          <w:pPr>
            <w:pStyle w:val="TM1"/>
            <w:tabs>
              <w:tab w:val="right" w:leader="dot" w:pos="9062"/>
            </w:tabs>
            <w:rPr>
              <w:rFonts w:asciiTheme="minorHAnsi" w:eastAsiaTheme="minorEastAsia" w:hAnsiTheme="minorHAnsi" w:cstheme="minorBidi"/>
              <w:noProof/>
              <w:color w:val="auto"/>
              <w:szCs w:val="22"/>
              <w:lang w:eastAsia="fr-FR"/>
            </w:rPr>
          </w:pPr>
          <w:r>
            <w:fldChar w:fldCharType="begin"/>
          </w:r>
          <w:r>
            <w:instrText xml:space="preserve"> TOC \o "1-3" \h \z \u </w:instrText>
          </w:r>
          <w:r>
            <w:fldChar w:fldCharType="separate"/>
          </w:r>
          <w:hyperlink w:anchor="_Toc410980426" w:history="1">
            <w:r w:rsidR="00226238" w:rsidRPr="00760B2D">
              <w:rPr>
                <w:rStyle w:val="Lienhypertexte"/>
                <w:noProof/>
              </w:rPr>
              <w:t>Historique du document :</w:t>
            </w:r>
            <w:r w:rsidR="00226238">
              <w:rPr>
                <w:noProof/>
                <w:webHidden/>
              </w:rPr>
              <w:tab/>
            </w:r>
            <w:r w:rsidR="00226238">
              <w:rPr>
                <w:noProof/>
                <w:webHidden/>
              </w:rPr>
              <w:fldChar w:fldCharType="begin"/>
            </w:r>
            <w:r w:rsidR="00226238">
              <w:rPr>
                <w:noProof/>
                <w:webHidden/>
              </w:rPr>
              <w:instrText xml:space="preserve"> PAGEREF _Toc410980426 \h </w:instrText>
            </w:r>
            <w:r w:rsidR="00226238">
              <w:rPr>
                <w:noProof/>
                <w:webHidden/>
              </w:rPr>
            </w:r>
            <w:r w:rsidR="00226238">
              <w:rPr>
                <w:noProof/>
                <w:webHidden/>
              </w:rPr>
              <w:fldChar w:fldCharType="separate"/>
            </w:r>
            <w:r w:rsidR="00226238">
              <w:rPr>
                <w:noProof/>
                <w:webHidden/>
              </w:rPr>
              <w:t>3</w:t>
            </w:r>
            <w:r w:rsidR="00226238">
              <w:rPr>
                <w:noProof/>
                <w:webHidden/>
              </w:rPr>
              <w:fldChar w:fldCharType="end"/>
            </w:r>
          </w:hyperlink>
        </w:p>
        <w:p w:rsidR="00226238" w:rsidRDefault="00190620">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0980427" w:history="1">
            <w:r w:rsidR="00226238" w:rsidRPr="00760B2D">
              <w:rPr>
                <w:rStyle w:val="Lienhypertexte"/>
                <w:noProof/>
              </w:rPr>
              <w:t>I.</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Objet et but du document</w:t>
            </w:r>
            <w:r w:rsidR="00226238">
              <w:rPr>
                <w:noProof/>
                <w:webHidden/>
              </w:rPr>
              <w:tab/>
            </w:r>
            <w:r w:rsidR="00226238">
              <w:rPr>
                <w:noProof/>
                <w:webHidden/>
              </w:rPr>
              <w:fldChar w:fldCharType="begin"/>
            </w:r>
            <w:r w:rsidR="00226238">
              <w:rPr>
                <w:noProof/>
                <w:webHidden/>
              </w:rPr>
              <w:instrText xml:space="preserve"> PAGEREF _Toc410980427 \h </w:instrText>
            </w:r>
            <w:r w:rsidR="00226238">
              <w:rPr>
                <w:noProof/>
                <w:webHidden/>
              </w:rPr>
            </w:r>
            <w:r w:rsidR="00226238">
              <w:rPr>
                <w:noProof/>
                <w:webHidden/>
              </w:rPr>
              <w:fldChar w:fldCharType="separate"/>
            </w:r>
            <w:r w:rsidR="00226238">
              <w:rPr>
                <w:noProof/>
                <w:webHidden/>
              </w:rPr>
              <w:t>6</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28"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Objectif  du document</w:t>
            </w:r>
            <w:r w:rsidR="00226238">
              <w:rPr>
                <w:noProof/>
                <w:webHidden/>
              </w:rPr>
              <w:tab/>
            </w:r>
            <w:r w:rsidR="00226238">
              <w:rPr>
                <w:noProof/>
                <w:webHidden/>
              </w:rPr>
              <w:fldChar w:fldCharType="begin"/>
            </w:r>
            <w:r w:rsidR="00226238">
              <w:rPr>
                <w:noProof/>
                <w:webHidden/>
              </w:rPr>
              <w:instrText xml:space="preserve"> PAGEREF _Toc410980428 \h </w:instrText>
            </w:r>
            <w:r w:rsidR="00226238">
              <w:rPr>
                <w:noProof/>
                <w:webHidden/>
              </w:rPr>
            </w:r>
            <w:r w:rsidR="00226238">
              <w:rPr>
                <w:noProof/>
                <w:webHidden/>
              </w:rPr>
              <w:fldChar w:fldCharType="separate"/>
            </w:r>
            <w:r w:rsidR="00226238">
              <w:rPr>
                <w:noProof/>
                <w:webHidden/>
              </w:rPr>
              <w:t>6</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29"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But du document</w:t>
            </w:r>
            <w:r w:rsidR="00226238">
              <w:rPr>
                <w:noProof/>
                <w:webHidden/>
              </w:rPr>
              <w:tab/>
            </w:r>
            <w:r w:rsidR="00226238">
              <w:rPr>
                <w:noProof/>
                <w:webHidden/>
              </w:rPr>
              <w:fldChar w:fldCharType="begin"/>
            </w:r>
            <w:r w:rsidR="00226238">
              <w:rPr>
                <w:noProof/>
                <w:webHidden/>
              </w:rPr>
              <w:instrText xml:space="preserve"> PAGEREF _Toc410980429 \h </w:instrText>
            </w:r>
            <w:r w:rsidR="00226238">
              <w:rPr>
                <w:noProof/>
                <w:webHidden/>
              </w:rPr>
            </w:r>
            <w:r w:rsidR="00226238">
              <w:rPr>
                <w:noProof/>
                <w:webHidden/>
              </w:rPr>
              <w:fldChar w:fldCharType="separate"/>
            </w:r>
            <w:r w:rsidR="00226238">
              <w:rPr>
                <w:noProof/>
                <w:webHidden/>
              </w:rPr>
              <w:t>6</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0" w:history="1">
            <w:r w:rsidR="00226238" w:rsidRPr="00760B2D">
              <w:rPr>
                <w:rStyle w:val="Lienhypertexte"/>
                <w:noProof/>
              </w:rPr>
              <w:t>3)</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Domaine d’application</w:t>
            </w:r>
            <w:r w:rsidR="00226238">
              <w:rPr>
                <w:noProof/>
                <w:webHidden/>
              </w:rPr>
              <w:tab/>
            </w:r>
            <w:r w:rsidR="00226238">
              <w:rPr>
                <w:noProof/>
                <w:webHidden/>
              </w:rPr>
              <w:fldChar w:fldCharType="begin"/>
            </w:r>
            <w:r w:rsidR="00226238">
              <w:rPr>
                <w:noProof/>
                <w:webHidden/>
              </w:rPr>
              <w:instrText xml:space="preserve"> PAGEREF _Toc410980430 \h </w:instrText>
            </w:r>
            <w:r w:rsidR="00226238">
              <w:rPr>
                <w:noProof/>
                <w:webHidden/>
              </w:rPr>
            </w:r>
            <w:r w:rsidR="00226238">
              <w:rPr>
                <w:noProof/>
                <w:webHidden/>
              </w:rPr>
              <w:fldChar w:fldCharType="separate"/>
            </w:r>
            <w:r w:rsidR="00226238">
              <w:rPr>
                <w:noProof/>
                <w:webHidden/>
              </w:rPr>
              <w:t>6</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1" w:history="1">
            <w:r w:rsidR="00226238" w:rsidRPr="00760B2D">
              <w:rPr>
                <w:rStyle w:val="Lienhypertexte"/>
                <w:noProof/>
              </w:rPr>
              <w:t>4)</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Problématique</w:t>
            </w:r>
            <w:r w:rsidR="00226238">
              <w:rPr>
                <w:noProof/>
                <w:webHidden/>
              </w:rPr>
              <w:tab/>
            </w:r>
            <w:r w:rsidR="00226238">
              <w:rPr>
                <w:noProof/>
                <w:webHidden/>
              </w:rPr>
              <w:fldChar w:fldCharType="begin"/>
            </w:r>
            <w:r w:rsidR="00226238">
              <w:rPr>
                <w:noProof/>
                <w:webHidden/>
              </w:rPr>
              <w:instrText xml:space="preserve"> PAGEREF _Toc410980431 \h </w:instrText>
            </w:r>
            <w:r w:rsidR="00226238">
              <w:rPr>
                <w:noProof/>
                <w:webHidden/>
              </w:rPr>
            </w:r>
            <w:r w:rsidR="00226238">
              <w:rPr>
                <w:noProof/>
                <w:webHidden/>
              </w:rPr>
              <w:fldChar w:fldCharType="separate"/>
            </w:r>
            <w:r w:rsidR="00226238">
              <w:rPr>
                <w:noProof/>
                <w:webHidden/>
              </w:rPr>
              <w:t>6</w:t>
            </w:r>
            <w:r w:rsidR="00226238">
              <w:rPr>
                <w:noProof/>
                <w:webHidden/>
              </w:rPr>
              <w:fldChar w:fldCharType="end"/>
            </w:r>
          </w:hyperlink>
        </w:p>
        <w:p w:rsidR="00226238" w:rsidRDefault="00190620">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0980432" w:history="1">
            <w:r w:rsidR="00226238" w:rsidRPr="00760B2D">
              <w:rPr>
                <w:rStyle w:val="Lienhypertexte"/>
                <w:noProof/>
              </w:rPr>
              <w:t>II.</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Documents applicables, références et terminologie</w:t>
            </w:r>
            <w:r w:rsidR="00226238">
              <w:rPr>
                <w:noProof/>
                <w:webHidden/>
              </w:rPr>
              <w:tab/>
            </w:r>
            <w:r w:rsidR="00226238">
              <w:rPr>
                <w:noProof/>
                <w:webHidden/>
              </w:rPr>
              <w:fldChar w:fldCharType="begin"/>
            </w:r>
            <w:r w:rsidR="00226238">
              <w:rPr>
                <w:noProof/>
                <w:webHidden/>
              </w:rPr>
              <w:instrText xml:space="preserve"> PAGEREF _Toc410980432 \h </w:instrText>
            </w:r>
            <w:r w:rsidR="00226238">
              <w:rPr>
                <w:noProof/>
                <w:webHidden/>
              </w:rPr>
            </w:r>
            <w:r w:rsidR="00226238">
              <w:rPr>
                <w:noProof/>
                <w:webHidden/>
              </w:rPr>
              <w:fldChar w:fldCharType="separate"/>
            </w:r>
            <w:r w:rsidR="00226238">
              <w:rPr>
                <w:noProof/>
                <w:webHidden/>
              </w:rPr>
              <w:t>8</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3"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Documents applicables</w:t>
            </w:r>
            <w:r w:rsidR="00226238">
              <w:rPr>
                <w:noProof/>
                <w:webHidden/>
              </w:rPr>
              <w:tab/>
            </w:r>
            <w:r w:rsidR="00226238">
              <w:rPr>
                <w:noProof/>
                <w:webHidden/>
              </w:rPr>
              <w:fldChar w:fldCharType="begin"/>
            </w:r>
            <w:r w:rsidR="00226238">
              <w:rPr>
                <w:noProof/>
                <w:webHidden/>
              </w:rPr>
              <w:instrText xml:space="preserve"> PAGEREF _Toc410980433 \h </w:instrText>
            </w:r>
            <w:r w:rsidR="00226238">
              <w:rPr>
                <w:noProof/>
                <w:webHidden/>
              </w:rPr>
            </w:r>
            <w:r w:rsidR="00226238">
              <w:rPr>
                <w:noProof/>
                <w:webHidden/>
              </w:rPr>
              <w:fldChar w:fldCharType="separate"/>
            </w:r>
            <w:r w:rsidR="00226238">
              <w:rPr>
                <w:noProof/>
                <w:webHidden/>
              </w:rPr>
              <w:t>8</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4"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Documents de références</w:t>
            </w:r>
            <w:r w:rsidR="00226238">
              <w:rPr>
                <w:noProof/>
                <w:webHidden/>
              </w:rPr>
              <w:tab/>
            </w:r>
            <w:r w:rsidR="00226238">
              <w:rPr>
                <w:noProof/>
                <w:webHidden/>
              </w:rPr>
              <w:fldChar w:fldCharType="begin"/>
            </w:r>
            <w:r w:rsidR="00226238">
              <w:rPr>
                <w:noProof/>
                <w:webHidden/>
              </w:rPr>
              <w:instrText xml:space="preserve"> PAGEREF _Toc410980434 \h </w:instrText>
            </w:r>
            <w:r w:rsidR="00226238">
              <w:rPr>
                <w:noProof/>
                <w:webHidden/>
              </w:rPr>
            </w:r>
            <w:r w:rsidR="00226238">
              <w:rPr>
                <w:noProof/>
                <w:webHidden/>
              </w:rPr>
              <w:fldChar w:fldCharType="separate"/>
            </w:r>
            <w:r w:rsidR="00226238">
              <w:rPr>
                <w:noProof/>
                <w:webHidden/>
              </w:rPr>
              <w:t>8</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5" w:history="1">
            <w:r w:rsidR="00226238" w:rsidRPr="00760B2D">
              <w:rPr>
                <w:rStyle w:val="Lienhypertexte"/>
                <w:noProof/>
              </w:rPr>
              <w:t>3)</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Terminologie</w:t>
            </w:r>
            <w:r w:rsidR="00226238">
              <w:rPr>
                <w:noProof/>
                <w:webHidden/>
              </w:rPr>
              <w:tab/>
            </w:r>
            <w:r w:rsidR="00226238">
              <w:rPr>
                <w:noProof/>
                <w:webHidden/>
              </w:rPr>
              <w:fldChar w:fldCharType="begin"/>
            </w:r>
            <w:r w:rsidR="00226238">
              <w:rPr>
                <w:noProof/>
                <w:webHidden/>
              </w:rPr>
              <w:instrText xml:space="preserve"> PAGEREF _Toc410980435 \h </w:instrText>
            </w:r>
            <w:r w:rsidR="00226238">
              <w:rPr>
                <w:noProof/>
                <w:webHidden/>
              </w:rPr>
            </w:r>
            <w:r w:rsidR="00226238">
              <w:rPr>
                <w:noProof/>
                <w:webHidden/>
              </w:rPr>
              <w:fldChar w:fldCharType="separate"/>
            </w:r>
            <w:r w:rsidR="00226238">
              <w:rPr>
                <w:noProof/>
                <w:webHidden/>
              </w:rPr>
              <w:t>9</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6" w:history="1">
            <w:r w:rsidR="00226238" w:rsidRPr="00760B2D">
              <w:rPr>
                <w:rStyle w:val="Lienhypertexte"/>
                <w:noProof/>
              </w:rPr>
              <w:t>4)</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Présentation du document</w:t>
            </w:r>
            <w:r w:rsidR="00226238">
              <w:rPr>
                <w:noProof/>
                <w:webHidden/>
              </w:rPr>
              <w:tab/>
            </w:r>
            <w:r w:rsidR="00226238">
              <w:rPr>
                <w:noProof/>
                <w:webHidden/>
              </w:rPr>
              <w:fldChar w:fldCharType="begin"/>
            </w:r>
            <w:r w:rsidR="00226238">
              <w:rPr>
                <w:noProof/>
                <w:webHidden/>
              </w:rPr>
              <w:instrText xml:space="preserve"> PAGEREF _Toc410980436 \h </w:instrText>
            </w:r>
            <w:r w:rsidR="00226238">
              <w:rPr>
                <w:noProof/>
                <w:webHidden/>
              </w:rPr>
            </w:r>
            <w:r w:rsidR="00226238">
              <w:rPr>
                <w:noProof/>
                <w:webHidden/>
              </w:rPr>
              <w:fldChar w:fldCharType="separate"/>
            </w:r>
            <w:r w:rsidR="00226238">
              <w:rPr>
                <w:noProof/>
                <w:webHidden/>
              </w:rPr>
              <w:t>9</w:t>
            </w:r>
            <w:r w:rsidR="00226238">
              <w:rPr>
                <w:noProof/>
                <w:webHidden/>
              </w:rPr>
              <w:fldChar w:fldCharType="end"/>
            </w:r>
          </w:hyperlink>
        </w:p>
        <w:p w:rsidR="00226238" w:rsidRDefault="00190620">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0980437" w:history="1">
            <w:r w:rsidR="00226238" w:rsidRPr="00760B2D">
              <w:rPr>
                <w:rStyle w:val="Lienhypertexte"/>
                <w:noProof/>
              </w:rPr>
              <w:t>III.</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Organisation du projet</w:t>
            </w:r>
            <w:r w:rsidR="00226238">
              <w:rPr>
                <w:noProof/>
                <w:webHidden/>
              </w:rPr>
              <w:tab/>
            </w:r>
            <w:r w:rsidR="00226238">
              <w:rPr>
                <w:noProof/>
                <w:webHidden/>
              </w:rPr>
              <w:fldChar w:fldCharType="begin"/>
            </w:r>
            <w:r w:rsidR="00226238">
              <w:rPr>
                <w:noProof/>
                <w:webHidden/>
              </w:rPr>
              <w:instrText xml:space="preserve"> PAGEREF _Toc410980437 \h </w:instrText>
            </w:r>
            <w:r w:rsidR="00226238">
              <w:rPr>
                <w:noProof/>
                <w:webHidden/>
              </w:rPr>
            </w:r>
            <w:r w:rsidR="00226238">
              <w:rPr>
                <w:noProof/>
                <w:webHidden/>
              </w:rPr>
              <w:fldChar w:fldCharType="separate"/>
            </w:r>
            <w:r w:rsidR="00226238">
              <w:rPr>
                <w:noProof/>
                <w:webHidden/>
              </w:rPr>
              <w:t>10</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8"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Equipe de développement</w:t>
            </w:r>
            <w:r w:rsidR="00226238">
              <w:rPr>
                <w:noProof/>
                <w:webHidden/>
              </w:rPr>
              <w:tab/>
            </w:r>
            <w:r w:rsidR="00226238">
              <w:rPr>
                <w:noProof/>
                <w:webHidden/>
              </w:rPr>
              <w:fldChar w:fldCharType="begin"/>
            </w:r>
            <w:r w:rsidR="00226238">
              <w:rPr>
                <w:noProof/>
                <w:webHidden/>
              </w:rPr>
              <w:instrText xml:space="preserve"> PAGEREF _Toc410980438 \h </w:instrText>
            </w:r>
            <w:r w:rsidR="00226238">
              <w:rPr>
                <w:noProof/>
                <w:webHidden/>
              </w:rPr>
            </w:r>
            <w:r w:rsidR="00226238">
              <w:rPr>
                <w:noProof/>
                <w:webHidden/>
              </w:rPr>
              <w:fldChar w:fldCharType="separate"/>
            </w:r>
            <w:r w:rsidR="00226238">
              <w:rPr>
                <w:noProof/>
                <w:webHidden/>
              </w:rPr>
              <w:t>10</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39"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Planification</w:t>
            </w:r>
            <w:r w:rsidR="00226238">
              <w:rPr>
                <w:noProof/>
                <w:webHidden/>
              </w:rPr>
              <w:tab/>
            </w:r>
            <w:r w:rsidR="00226238">
              <w:rPr>
                <w:noProof/>
                <w:webHidden/>
              </w:rPr>
              <w:fldChar w:fldCharType="begin"/>
            </w:r>
            <w:r w:rsidR="00226238">
              <w:rPr>
                <w:noProof/>
                <w:webHidden/>
              </w:rPr>
              <w:instrText xml:space="preserve"> PAGEREF _Toc410980439 \h </w:instrText>
            </w:r>
            <w:r w:rsidR="00226238">
              <w:rPr>
                <w:noProof/>
                <w:webHidden/>
              </w:rPr>
            </w:r>
            <w:r w:rsidR="00226238">
              <w:rPr>
                <w:noProof/>
                <w:webHidden/>
              </w:rPr>
              <w:fldChar w:fldCharType="separate"/>
            </w:r>
            <w:r w:rsidR="00226238">
              <w:rPr>
                <w:noProof/>
                <w:webHidden/>
              </w:rPr>
              <w:t>10</w:t>
            </w:r>
            <w:r w:rsidR="00226238">
              <w:rPr>
                <w:noProof/>
                <w:webHidden/>
              </w:rPr>
              <w:fldChar w:fldCharType="end"/>
            </w:r>
          </w:hyperlink>
        </w:p>
        <w:p w:rsidR="00226238" w:rsidRDefault="00190620">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0980440" w:history="1">
            <w:r w:rsidR="00226238" w:rsidRPr="00760B2D">
              <w:rPr>
                <w:rStyle w:val="Lienhypertexte"/>
                <w:noProof/>
              </w:rPr>
              <w:t>IV.</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Démarche de développement</w:t>
            </w:r>
            <w:r w:rsidR="00226238">
              <w:rPr>
                <w:noProof/>
                <w:webHidden/>
              </w:rPr>
              <w:tab/>
            </w:r>
            <w:r w:rsidR="00226238">
              <w:rPr>
                <w:noProof/>
                <w:webHidden/>
              </w:rPr>
              <w:fldChar w:fldCharType="begin"/>
            </w:r>
            <w:r w:rsidR="00226238">
              <w:rPr>
                <w:noProof/>
                <w:webHidden/>
              </w:rPr>
              <w:instrText xml:space="preserve"> PAGEREF _Toc410980440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1"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Processus de développement</w:t>
            </w:r>
            <w:r w:rsidR="00226238">
              <w:rPr>
                <w:noProof/>
                <w:webHidden/>
              </w:rPr>
              <w:tab/>
            </w:r>
            <w:r w:rsidR="00226238">
              <w:rPr>
                <w:noProof/>
                <w:webHidden/>
              </w:rPr>
              <w:fldChar w:fldCharType="begin"/>
            </w:r>
            <w:r w:rsidR="00226238">
              <w:rPr>
                <w:noProof/>
                <w:webHidden/>
              </w:rPr>
              <w:instrText xml:space="preserve"> PAGEREF _Toc410980441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2"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Application du processus de développement</w:t>
            </w:r>
            <w:r w:rsidR="00226238">
              <w:rPr>
                <w:noProof/>
                <w:webHidden/>
              </w:rPr>
              <w:tab/>
            </w:r>
            <w:r w:rsidR="00226238">
              <w:rPr>
                <w:noProof/>
                <w:webHidden/>
              </w:rPr>
              <w:fldChar w:fldCharType="begin"/>
            </w:r>
            <w:r w:rsidR="00226238">
              <w:rPr>
                <w:noProof/>
                <w:webHidden/>
              </w:rPr>
              <w:instrText xml:space="preserve"> PAGEREF _Toc410980442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3" w:history="1">
            <w:r w:rsidR="00226238" w:rsidRPr="00760B2D">
              <w:rPr>
                <w:rStyle w:val="Lienhypertexte"/>
                <w:noProof/>
              </w:rPr>
              <w:t>a)</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Définir et valider le domaine</w:t>
            </w:r>
            <w:r w:rsidR="00226238">
              <w:rPr>
                <w:noProof/>
                <w:webHidden/>
              </w:rPr>
              <w:tab/>
            </w:r>
            <w:r w:rsidR="00226238">
              <w:rPr>
                <w:noProof/>
                <w:webHidden/>
              </w:rPr>
              <w:fldChar w:fldCharType="begin"/>
            </w:r>
            <w:r w:rsidR="00226238">
              <w:rPr>
                <w:noProof/>
                <w:webHidden/>
              </w:rPr>
              <w:instrText xml:space="preserve"> PAGEREF _Toc410980443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4" w:history="1">
            <w:r w:rsidR="00226238" w:rsidRPr="00760B2D">
              <w:rPr>
                <w:rStyle w:val="Lienhypertexte"/>
                <w:noProof/>
              </w:rPr>
              <w:t>b)</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Collecter les données</w:t>
            </w:r>
            <w:r w:rsidR="00226238">
              <w:rPr>
                <w:noProof/>
                <w:webHidden/>
              </w:rPr>
              <w:tab/>
            </w:r>
            <w:r w:rsidR="00226238">
              <w:rPr>
                <w:noProof/>
                <w:webHidden/>
              </w:rPr>
              <w:fldChar w:fldCharType="begin"/>
            </w:r>
            <w:r w:rsidR="00226238">
              <w:rPr>
                <w:noProof/>
                <w:webHidden/>
              </w:rPr>
              <w:instrText xml:space="preserve"> PAGEREF _Toc410980444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5" w:history="1">
            <w:r w:rsidR="00226238" w:rsidRPr="00760B2D">
              <w:rPr>
                <w:rStyle w:val="Lienhypertexte"/>
                <w:noProof/>
              </w:rPr>
              <w:t>c)</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Extraire les données</w:t>
            </w:r>
            <w:r w:rsidR="00226238">
              <w:rPr>
                <w:noProof/>
                <w:webHidden/>
              </w:rPr>
              <w:tab/>
            </w:r>
            <w:r w:rsidR="00226238">
              <w:rPr>
                <w:noProof/>
                <w:webHidden/>
              </w:rPr>
              <w:fldChar w:fldCharType="begin"/>
            </w:r>
            <w:r w:rsidR="00226238">
              <w:rPr>
                <w:noProof/>
                <w:webHidden/>
              </w:rPr>
              <w:instrText xml:space="preserve"> PAGEREF _Toc410980445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6" w:history="1">
            <w:r w:rsidR="00226238" w:rsidRPr="00760B2D">
              <w:rPr>
                <w:rStyle w:val="Lienhypertexte"/>
                <w:noProof/>
              </w:rPr>
              <w:t>d)</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Administrer les données</w:t>
            </w:r>
            <w:r w:rsidR="00226238">
              <w:rPr>
                <w:noProof/>
                <w:webHidden/>
              </w:rPr>
              <w:tab/>
            </w:r>
            <w:r w:rsidR="00226238">
              <w:rPr>
                <w:noProof/>
                <w:webHidden/>
              </w:rPr>
              <w:fldChar w:fldCharType="begin"/>
            </w:r>
            <w:r w:rsidR="00226238">
              <w:rPr>
                <w:noProof/>
                <w:webHidden/>
              </w:rPr>
              <w:instrText xml:space="preserve"> PAGEREF _Toc410980446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7" w:history="1">
            <w:r w:rsidR="00226238" w:rsidRPr="00760B2D">
              <w:rPr>
                <w:rStyle w:val="Lienhypertexte"/>
                <w:noProof/>
              </w:rPr>
              <w:t>e)</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Exploiter les données</w:t>
            </w:r>
            <w:r w:rsidR="00226238">
              <w:rPr>
                <w:noProof/>
                <w:webHidden/>
              </w:rPr>
              <w:tab/>
            </w:r>
            <w:r w:rsidR="00226238">
              <w:rPr>
                <w:noProof/>
                <w:webHidden/>
              </w:rPr>
              <w:fldChar w:fldCharType="begin"/>
            </w:r>
            <w:r w:rsidR="00226238">
              <w:rPr>
                <w:noProof/>
                <w:webHidden/>
              </w:rPr>
              <w:instrText xml:space="preserve"> PAGEREF _Toc410980447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3"/>
            <w:tabs>
              <w:tab w:val="left" w:pos="880"/>
              <w:tab w:val="right" w:leader="dot" w:pos="9062"/>
            </w:tabs>
            <w:rPr>
              <w:rFonts w:asciiTheme="minorHAnsi" w:eastAsiaTheme="minorEastAsia" w:hAnsiTheme="minorHAnsi" w:cstheme="minorBidi"/>
              <w:noProof/>
              <w:color w:val="auto"/>
              <w:szCs w:val="22"/>
              <w:lang w:eastAsia="fr-FR"/>
            </w:rPr>
          </w:pPr>
          <w:hyperlink w:anchor="_Toc410980448" w:history="1">
            <w:r w:rsidR="00226238" w:rsidRPr="00760B2D">
              <w:rPr>
                <w:rStyle w:val="Lienhypertexte"/>
                <w:noProof/>
              </w:rPr>
              <w:t>f)</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Valoriser les données</w:t>
            </w:r>
            <w:r w:rsidR="00226238">
              <w:rPr>
                <w:noProof/>
                <w:webHidden/>
              </w:rPr>
              <w:tab/>
            </w:r>
            <w:r w:rsidR="00226238">
              <w:rPr>
                <w:noProof/>
                <w:webHidden/>
              </w:rPr>
              <w:fldChar w:fldCharType="begin"/>
            </w:r>
            <w:r w:rsidR="00226238">
              <w:rPr>
                <w:noProof/>
                <w:webHidden/>
              </w:rPr>
              <w:instrText xml:space="preserve"> PAGEREF _Toc410980448 \h </w:instrText>
            </w:r>
            <w:r w:rsidR="00226238">
              <w:rPr>
                <w:noProof/>
                <w:webHidden/>
              </w:rPr>
            </w:r>
            <w:r w:rsidR="00226238">
              <w:rPr>
                <w:noProof/>
                <w:webHidden/>
              </w:rPr>
              <w:fldChar w:fldCharType="separate"/>
            </w:r>
            <w:r w:rsidR="00226238">
              <w:rPr>
                <w:noProof/>
                <w:webHidden/>
              </w:rPr>
              <w:t>11</w:t>
            </w:r>
            <w:r w:rsidR="00226238">
              <w:rPr>
                <w:noProof/>
                <w:webHidden/>
              </w:rPr>
              <w:fldChar w:fldCharType="end"/>
            </w:r>
          </w:hyperlink>
        </w:p>
        <w:p w:rsidR="00226238" w:rsidRDefault="00190620">
          <w:pPr>
            <w:pStyle w:val="TM1"/>
            <w:tabs>
              <w:tab w:val="left" w:pos="440"/>
              <w:tab w:val="right" w:leader="dot" w:pos="9062"/>
            </w:tabs>
            <w:rPr>
              <w:rFonts w:asciiTheme="minorHAnsi" w:eastAsiaTheme="minorEastAsia" w:hAnsiTheme="minorHAnsi" w:cstheme="minorBidi"/>
              <w:noProof/>
              <w:color w:val="auto"/>
              <w:szCs w:val="22"/>
              <w:lang w:eastAsia="fr-FR"/>
            </w:rPr>
          </w:pPr>
          <w:hyperlink w:anchor="_Toc410980449" w:history="1">
            <w:r w:rsidR="00226238" w:rsidRPr="00760B2D">
              <w:rPr>
                <w:rStyle w:val="Lienhypertexte"/>
                <w:noProof/>
              </w:rPr>
              <w:t>V.</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Matériels et outils</w:t>
            </w:r>
            <w:r w:rsidR="00226238">
              <w:rPr>
                <w:noProof/>
                <w:webHidden/>
              </w:rPr>
              <w:tab/>
            </w:r>
            <w:r w:rsidR="00226238">
              <w:rPr>
                <w:noProof/>
                <w:webHidden/>
              </w:rPr>
              <w:fldChar w:fldCharType="begin"/>
            </w:r>
            <w:r w:rsidR="00226238">
              <w:rPr>
                <w:noProof/>
                <w:webHidden/>
              </w:rPr>
              <w:instrText xml:space="preserve"> PAGEREF _Toc410980449 \h </w:instrText>
            </w:r>
            <w:r w:rsidR="00226238">
              <w:rPr>
                <w:noProof/>
                <w:webHidden/>
              </w:rPr>
            </w:r>
            <w:r w:rsidR="00226238">
              <w:rPr>
                <w:noProof/>
                <w:webHidden/>
              </w:rPr>
              <w:fldChar w:fldCharType="separate"/>
            </w:r>
            <w:r w:rsidR="00226238">
              <w:rPr>
                <w:noProof/>
                <w:webHidden/>
              </w:rPr>
              <w:t>12</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50"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Plateforme de développement</w:t>
            </w:r>
            <w:r w:rsidR="00226238">
              <w:rPr>
                <w:noProof/>
                <w:webHidden/>
              </w:rPr>
              <w:tab/>
            </w:r>
            <w:r w:rsidR="00226238">
              <w:rPr>
                <w:noProof/>
                <w:webHidden/>
              </w:rPr>
              <w:fldChar w:fldCharType="begin"/>
            </w:r>
            <w:r w:rsidR="00226238">
              <w:rPr>
                <w:noProof/>
                <w:webHidden/>
              </w:rPr>
              <w:instrText xml:space="preserve"> PAGEREF _Toc410980450 \h </w:instrText>
            </w:r>
            <w:r w:rsidR="00226238">
              <w:rPr>
                <w:noProof/>
                <w:webHidden/>
              </w:rPr>
            </w:r>
            <w:r w:rsidR="00226238">
              <w:rPr>
                <w:noProof/>
                <w:webHidden/>
              </w:rPr>
              <w:fldChar w:fldCharType="separate"/>
            </w:r>
            <w:r w:rsidR="00226238">
              <w:rPr>
                <w:noProof/>
                <w:webHidden/>
              </w:rPr>
              <w:t>12</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51"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Outils utilisés</w:t>
            </w:r>
            <w:r w:rsidR="00226238">
              <w:rPr>
                <w:noProof/>
                <w:webHidden/>
              </w:rPr>
              <w:tab/>
            </w:r>
            <w:r w:rsidR="00226238">
              <w:rPr>
                <w:noProof/>
                <w:webHidden/>
              </w:rPr>
              <w:fldChar w:fldCharType="begin"/>
            </w:r>
            <w:r w:rsidR="00226238">
              <w:rPr>
                <w:noProof/>
                <w:webHidden/>
              </w:rPr>
              <w:instrText xml:space="preserve"> PAGEREF _Toc410980451 \h </w:instrText>
            </w:r>
            <w:r w:rsidR="00226238">
              <w:rPr>
                <w:noProof/>
                <w:webHidden/>
              </w:rPr>
            </w:r>
            <w:r w:rsidR="00226238">
              <w:rPr>
                <w:noProof/>
                <w:webHidden/>
              </w:rPr>
              <w:fldChar w:fldCharType="separate"/>
            </w:r>
            <w:r w:rsidR="00226238">
              <w:rPr>
                <w:noProof/>
                <w:webHidden/>
              </w:rPr>
              <w:t>12</w:t>
            </w:r>
            <w:r w:rsidR="00226238">
              <w:rPr>
                <w:noProof/>
                <w:webHidden/>
              </w:rPr>
              <w:fldChar w:fldCharType="end"/>
            </w:r>
          </w:hyperlink>
        </w:p>
        <w:p w:rsidR="00226238" w:rsidRDefault="00190620">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0980452" w:history="1">
            <w:r w:rsidR="00226238" w:rsidRPr="00760B2D">
              <w:rPr>
                <w:rStyle w:val="Lienhypertexte"/>
                <w:noProof/>
              </w:rPr>
              <w:t>VI.</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Gestion de configuration</w:t>
            </w:r>
            <w:r w:rsidR="00226238">
              <w:rPr>
                <w:noProof/>
                <w:webHidden/>
              </w:rPr>
              <w:tab/>
            </w:r>
            <w:r w:rsidR="00226238">
              <w:rPr>
                <w:noProof/>
                <w:webHidden/>
              </w:rPr>
              <w:fldChar w:fldCharType="begin"/>
            </w:r>
            <w:r w:rsidR="00226238">
              <w:rPr>
                <w:noProof/>
                <w:webHidden/>
              </w:rPr>
              <w:instrText xml:space="preserve"> PAGEREF _Toc410980452 \h </w:instrText>
            </w:r>
            <w:r w:rsidR="00226238">
              <w:rPr>
                <w:noProof/>
                <w:webHidden/>
              </w:rPr>
            </w:r>
            <w:r w:rsidR="00226238">
              <w:rPr>
                <w:noProof/>
                <w:webHidden/>
              </w:rPr>
              <w:fldChar w:fldCharType="separate"/>
            </w:r>
            <w:r w:rsidR="00226238">
              <w:rPr>
                <w:noProof/>
                <w:webHidden/>
              </w:rPr>
              <w:t>13</w:t>
            </w:r>
            <w:r w:rsidR="00226238">
              <w:rPr>
                <w:noProof/>
                <w:webHidden/>
              </w:rPr>
              <w:fldChar w:fldCharType="end"/>
            </w:r>
          </w:hyperlink>
        </w:p>
        <w:p w:rsidR="00226238" w:rsidRDefault="00190620">
          <w:pPr>
            <w:pStyle w:val="TM1"/>
            <w:tabs>
              <w:tab w:val="left" w:pos="660"/>
              <w:tab w:val="right" w:leader="dot" w:pos="9062"/>
            </w:tabs>
            <w:rPr>
              <w:rFonts w:asciiTheme="minorHAnsi" w:eastAsiaTheme="minorEastAsia" w:hAnsiTheme="minorHAnsi" w:cstheme="minorBidi"/>
              <w:noProof/>
              <w:color w:val="auto"/>
              <w:szCs w:val="22"/>
              <w:lang w:eastAsia="fr-FR"/>
            </w:rPr>
          </w:pPr>
          <w:hyperlink w:anchor="_Toc410980453" w:history="1">
            <w:r w:rsidR="00226238" w:rsidRPr="00760B2D">
              <w:rPr>
                <w:rStyle w:val="Lienhypertexte"/>
                <w:noProof/>
              </w:rPr>
              <w:t>VII.</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Assurances et contrôle qualité</w:t>
            </w:r>
            <w:r w:rsidR="00226238">
              <w:rPr>
                <w:noProof/>
                <w:webHidden/>
              </w:rPr>
              <w:tab/>
            </w:r>
            <w:r w:rsidR="00226238">
              <w:rPr>
                <w:noProof/>
                <w:webHidden/>
              </w:rPr>
              <w:fldChar w:fldCharType="begin"/>
            </w:r>
            <w:r w:rsidR="00226238">
              <w:rPr>
                <w:noProof/>
                <w:webHidden/>
              </w:rPr>
              <w:instrText xml:space="preserve"> PAGEREF _Toc410980453 \h </w:instrText>
            </w:r>
            <w:r w:rsidR="00226238">
              <w:rPr>
                <w:noProof/>
                <w:webHidden/>
              </w:rPr>
            </w:r>
            <w:r w:rsidR="00226238">
              <w:rPr>
                <w:noProof/>
                <w:webHidden/>
              </w:rPr>
              <w:fldChar w:fldCharType="separate"/>
            </w:r>
            <w:r w:rsidR="00226238">
              <w:rPr>
                <w:noProof/>
                <w:webHidden/>
              </w:rPr>
              <w:t>14</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54" w:history="1">
            <w:r w:rsidR="00226238" w:rsidRPr="00760B2D">
              <w:rPr>
                <w:rStyle w:val="Lienhypertexte"/>
                <w:noProof/>
              </w:rPr>
              <w:t>1)</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Revues</w:t>
            </w:r>
            <w:r w:rsidR="00226238">
              <w:rPr>
                <w:noProof/>
                <w:webHidden/>
              </w:rPr>
              <w:tab/>
            </w:r>
            <w:r w:rsidR="00226238">
              <w:rPr>
                <w:noProof/>
                <w:webHidden/>
              </w:rPr>
              <w:fldChar w:fldCharType="begin"/>
            </w:r>
            <w:r w:rsidR="00226238">
              <w:rPr>
                <w:noProof/>
                <w:webHidden/>
              </w:rPr>
              <w:instrText xml:space="preserve"> PAGEREF _Toc410980454 \h </w:instrText>
            </w:r>
            <w:r w:rsidR="00226238">
              <w:rPr>
                <w:noProof/>
                <w:webHidden/>
              </w:rPr>
            </w:r>
            <w:r w:rsidR="00226238">
              <w:rPr>
                <w:noProof/>
                <w:webHidden/>
              </w:rPr>
              <w:fldChar w:fldCharType="separate"/>
            </w:r>
            <w:r w:rsidR="00226238">
              <w:rPr>
                <w:noProof/>
                <w:webHidden/>
              </w:rPr>
              <w:t>14</w:t>
            </w:r>
            <w:r w:rsidR="00226238">
              <w:rPr>
                <w:noProof/>
                <w:webHidden/>
              </w:rPr>
              <w:fldChar w:fldCharType="end"/>
            </w:r>
          </w:hyperlink>
        </w:p>
        <w:p w:rsidR="00226238" w:rsidRDefault="00190620">
          <w:pPr>
            <w:pStyle w:val="TM2"/>
            <w:tabs>
              <w:tab w:val="left" w:pos="660"/>
              <w:tab w:val="right" w:leader="dot" w:pos="9062"/>
            </w:tabs>
            <w:rPr>
              <w:rFonts w:asciiTheme="minorHAnsi" w:eastAsiaTheme="minorEastAsia" w:hAnsiTheme="minorHAnsi" w:cstheme="minorBidi"/>
              <w:noProof/>
              <w:color w:val="auto"/>
              <w:szCs w:val="22"/>
              <w:lang w:eastAsia="fr-FR"/>
            </w:rPr>
          </w:pPr>
          <w:hyperlink w:anchor="_Toc410980455" w:history="1">
            <w:r w:rsidR="00226238" w:rsidRPr="00760B2D">
              <w:rPr>
                <w:rStyle w:val="Lienhypertexte"/>
                <w:noProof/>
              </w:rPr>
              <w:t>2)</w:t>
            </w:r>
            <w:r w:rsidR="00226238">
              <w:rPr>
                <w:rFonts w:asciiTheme="minorHAnsi" w:eastAsiaTheme="minorEastAsia" w:hAnsiTheme="minorHAnsi" w:cstheme="minorBidi"/>
                <w:noProof/>
                <w:color w:val="auto"/>
                <w:szCs w:val="22"/>
                <w:lang w:eastAsia="fr-FR"/>
              </w:rPr>
              <w:tab/>
            </w:r>
            <w:r w:rsidR="00226238" w:rsidRPr="00760B2D">
              <w:rPr>
                <w:rStyle w:val="Lienhypertexte"/>
                <w:noProof/>
              </w:rPr>
              <w:t>Contrôle qualité</w:t>
            </w:r>
            <w:r w:rsidR="00226238">
              <w:rPr>
                <w:noProof/>
                <w:webHidden/>
              </w:rPr>
              <w:tab/>
            </w:r>
            <w:r w:rsidR="00226238">
              <w:rPr>
                <w:noProof/>
                <w:webHidden/>
              </w:rPr>
              <w:fldChar w:fldCharType="begin"/>
            </w:r>
            <w:r w:rsidR="00226238">
              <w:rPr>
                <w:noProof/>
                <w:webHidden/>
              </w:rPr>
              <w:instrText xml:space="preserve"> PAGEREF _Toc410980455 \h </w:instrText>
            </w:r>
            <w:r w:rsidR="00226238">
              <w:rPr>
                <w:noProof/>
                <w:webHidden/>
              </w:rPr>
            </w:r>
            <w:r w:rsidR="00226238">
              <w:rPr>
                <w:noProof/>
                <w:webHidden/>
              </w:rPr>
              <w:fldChar w:fldCharType="separate"/>
            </w:r>
            <w:r w:rsidR="00226238">
              <w:rPr>
                <w:noProof/>
                <w:webHidden/>
              </w:rPr>
              <w:t>14</w:t>
            </w:r>
            <w:r w:rsidR="00226238">
              <w:rPr>
                <w:noProof/>
                <w:webHidden/>
              </w:rPr>
              <w:fldChar w:fldCharType="end"/>
            </w:r>
          </w:hyperlink>
        </w:p>
        <w:p w:rsidR="00226238" w:rsidRDefault="00190620">
          <w:pPr>
            <w:pStyle w:val="TM1"/>
            <w:tabs>
              <w:tab w:val="right" w:leader="dot" w:pos="9062"/>
            </w:tabs>
            <w:rPr>
              <w:rFonts w:asciiTheme="minorHAnsi" w:eastAsiaTheme="minorEastAsia" w:hAnsiTheme="minorHAnsi" w:cstheme="minorBidi"/>
              <w:noProof/>
              <w:color w:val="auto"/>
              <w:szCs w:val="22"/>
              <w:lang w:eastAsia="fr-FR"/>
            </w:rPr>
          </w:pPr>
          <w:hyperlink w:anchor="_Toc410980456" w:history="1">
            <w:r w:rsidR="00226238" w:rsidRPr="00760B2D">
              <w:rPr>
                <w:rStyle w:val="Lienhypertexte"/>
                <w:noProof/>
              </w:rPr>
              <w:t>Bilan</w:t>
            </w:r>
            <w:r w:rsidR="00226238">
              <w:rPr>
                <w:noProof/>
                <w:webHidden/>
              </w:rPr>
              <w:tab/>
            </w:r>
            <w:r w:rsidR="00226238">
              <w:rPr>
                <w:noProof/>
                <w:webHidden/>
              </w:rPr>
              <w:fldChar w:fldCharType="begin"/>
            </w:r>
            <w:r w:rsidR="00226238">
              <w:rPr>
                <w:noProof/>
                <w:webHidden/>
              </w:rPr>
              <w:instrText xml:space="preserve"> PAGEREF _Toc410980456 \h </w:instrText>
            </w:r>
            <w:r w:rsidR="00226238">
              <w:rPr>
                <w:noProof/>
                <w:webHidden/>
              </w:rPr>
            </w:r>
            <w:r w:rsidR="00226238">
              <w:rPr>
                <w:noProof/>
                <w:webHidden/>
              </w:rPr>
              <w:fldChar w:fldCharType="separate"/>
            </w:r>
            <w:r w:rsidR="00226238">
              <w:rPr>
                <w:noProof/>
                <w:webHidden/>
              </w:rPr>
              <w:t>15</w:t>
            </w:r>
            <w:r w:rsidR="00226238">
              <w:rPr>
                <w:noProof/>
                <w:webHidden/>
              </w:rPr>
              <w:fldChar w:fldCharType="end"/>
            </w:r>
          </w:hyperlink>
        </w:p>
        <w:p w:rsidR="00226238" w:rsidRDefault="00190620">
          <w:pPr>
            <w:pStyle w:val="TM2"/>
            <w:tabs>
              <w:tab w:val="right" w:leader="dot" w:pos="9062"/>
            </w:tabs>
            <w:rPr>
              <w:rFonts w:asciiTheme="minorHAnsi" w:eastAsiaTheme="minorEastAsia" w:hAnsiTheme="minorHAnsi" w:cstheme="minorBidi"/>
              <w:noProof/>
              <w:color w:val="auto"/>
              <w:szCs w:val="22"/>
              <w:lang w:eastAsia="fr-FR"/>
            </w:rPr>
          </w:pPr>
          <w:hyperlink w:anchor="_Toc410980457" w:history="1">
            <w:r w:rsidR="00226238" w:rsidRPr="00760B2D">
              <w:rPr>
                <w:rStyle w:val="Lienhypertexte"/>
                <w:noProof/>
              </w:rPr>
              <w:t>Bilan par rapport au client</w:t>
            </w:r>
            <w:r w:rsidR="00226238">
              <w:rPr>
                <w:noProof/>
                <w:webHidden/>
              </w:rPr>
              <w:tab/>
            </w:r>
            <w:r w:rsidR="00226238">
              <w:rPr>
                <w:noProof/>
                <w:webHidden/>
              </w:rPr>
              <w:fldChar w:fldCharType="begin"/>
            </w:r>
            <w:r w:rsidR="00226238">
              <w:rPr>
                <w:noProof/>
                <w:webHidden/>
              </w:rPr>
              <w:instrText xml:space="preserve"> PAGEREF _Toc410980457 \h </w:instrText>
            </w:r>
            <w:r w:rsidR="00226238">
              <w:rPr>
                <w:noProof/>
                <w:webHidden/>
              </w:rPr>
            </w:r>
            <w:r w:rsidR="00226238">
              <w:rPr>
                <w:noProof/>
                <w:webHidden/>
              </w:rPr>
              <w:fldChar w:fldCharType="separate"/>
            </w:r>
            <w:r w:rsidR="00226238">
              <w:rPr>
                <w:noProof/>
                <w:webHidden/>
              </w:rPr>
              <w:t>15</w:t>
            </w:r>
            <w:r w:rsidR="00226238">
              <w:rPr>
                <w:noProof/>
                <w:webHidden/>
              </w:rPr>
              <w:fldChar w:fldCharType="end"/>
            </w:r>
          </w:hyperlink>
        </w:p>
        <w:p w:rsidR="00226238" w:rsidRDefault="00190620">
          <w:pPr>
            <w:pStyle w:val="TM2"/>
            <w:tabs>
              <w:tab w:val="right" w:leader="dot" w:pos="9062"/>
            </w:tabs>
            <w:rPr>
              <w:rFonts w:asciiTheme="minorHAnsi" w:eastAsiaTheme="minorEastAsia" w:hAnsiTheme="minorHAnsi" w:cstheme="minorBidi"/>
              <w:noProof/>
              <w:color w:val="auto"/>
              <w:szCs w:val="22"/>
              <w:lang w:eastAsia="fr-FR"/>
            </w:rPr>
          </w:pPr>
          <w:hyperlink w:anchor="_Toc410980458" w:history="1">
            <w:r w:rsidR="00226238" w:rsidRPr="00760B2D">
              <w:rPr>
                <w:rStyle w:val="Lienhypertexte"/>
                <w:noProof/>
              </w:rPr>
              <w:t>Bilan pour l’équipe</w:t>
            </w:r>
            <w:r w:rsidR="00226238">
              <w:rPr>
                <w:noProof/>
                <w:webHidden/>
              </w:rPr>
              <w:tab/>
            </w:r>
            <w:r w:rsidR="00226238">
              <w:rPr>
                <w:noProof/>
                <w:webHidden/>
              </w:rPr>
              <w:fldChar w:fldCharType="begin"/>
            </w:r>
            <w:r w:rsidR="00226238">
              <w:rPr>
                <w:noProof/>
                <w:webHidden/>
              </w:rPr>
              <w:instrText xml:space="preserve"> PAGEREF _Toc410980458 \h </w:instrText>
            </w:r>
            <w:r w:rsidR="00226238">
              <w:rPr>
                <w:noProof/>
                <w:webHidden/>
              </w:rPr>
            </w:r>
            <w:r w:rsidR="00226238">
              <w:rPr>
                <w:noProof/>
                <w:webHidden/>
              </w:rPr>
              <w:fldChar w:fldCharType="separate"/>
            </w:r>
            <w:r w:rsidR="00226238">
              <w:rPr>
                <w:noProof/>
                <w:webHidden/>
              </w:rPr>
              <w:t>15</w:t>
            </w:r>
            <w:r w:rsidR="00226238">
              <w:rPr>
                <w:noProof/>
                <w:webHidden/>
              </w:rPr>
              <w:fldChar w:fldCharType="end"/>
            </w:r>
          </w:hyperlink>
        </w:p>
        <w:p w:rsidR="00226238" w:rsidRDefault="00190620">
          <w:pPr>
            <w:pStyle w:val="TM1"/>
            <w:tabs>
              <w:tab w:val="right" w:leader="dot" w:pos="9062"/>
            </w:tabs>
            <w:rPr>
              <w:rFonts w:asciiTheme="minorHAnsi" w:eastAsiaTheme="minorEastAsia" w:hAnsiTheme="minorHAnsi" w:cstheme="minorBidi"/>
              <w:noProof/>
              <w:color w:val="auto"/>
              <w:szCs w:val="22"/>
              <w:lang w:eastAsia="fr-FR"/>
            </w:rPr>
          </w:pPr>
          <w:hyperlink w:anchor="_Toc410980459" w:history="1">
            <w:r w:rsidR="00226238" w:rsidRPr="00760B2D">
              <w:rPr>
                <w:rStyle w:val="Lienhypertexte"/>
                <w:noProof/>
              </w:rPr>
              <w:t>Sources</w:t>
            </w:r>
            <w:r w:rsidR="00226238">
              <w:rPr>
                <w:noProof/>
                <w:webHidden/>
              </w:rPr>
              <w:tab/>
            </w:r>
            <w:r w:rsidR="00226238">
              <w:rPr>
                <w:noProof/>
                <w:webHidden/>
              </w:rPr>
              <w:fldChar w:fldCharType="begin"/>
            </w:r>
            <w:r w:rsidR="00226238">
              <w:rPr>
                <w:noProof/>
                <w:webHidden/>
              </w:rPr>
              <w:instrText xml:space="preserve"> PAGEREF _Toc410980459 \h </w:instrText>
            </w:r>
            <w:r w:rsidR="00226238">
              <w:rPr>
                <w:noProof/>
                <w:webHidden/>
              </w:rPr>
            </w:r>
            <w:r w:rsidR="00226238">
              <w:rPr>
                <w:noProof/>
                <w:webHidden/>
              </w:rPr>
              <w:fldChar w:fldCharType="separate"/>
            </w:r>
            <w:r w:rsidR="00226238">
              <w:rPr>
                <w:noProof/>
                <w:webHidden/>
              </w:rPr>
              <w:t>16</w:t>
            </w:r>
            <w:r w:rsidR="00226238">
              <w:rPr>
                <w:noProof/>
                <w:webHidden/>
              </w:rPr>
              <w:fldChar w:fldCharType="end"/>
            </w:r>
          </w:hyperlink>
        </w:p>
        <w:p w:rsidR="00226238" w:rsidRDefault="00190620">
          <w:pPr>
            <w:pStyle w:val="TM1"/>
            <w:tabs>
              <w:tab w:val="right" w:leader="dot" w:pos="9062"/>
            </w:tabs>
            <w:rPr>
              <w:rFonts w:asciiTheme="minorHAnsi" w:eastAsiaTheme="minorEastAsia" w:hAnsiTheme="minorHAnsi" w:cstheme="minorBidi"/>
              <w:noProof/>
              <w:color w:val="auto"/>
              <w:szCs w:val="22"/>
              <w:lang w:eastAsia="fr-FR"/>
            </w:rPr>
          </w:pPr>
          <w:hyperlink w:anchor="_Toc410980460" w:history="1">
            <w:r w:rsidR="00226238" w:rsidRPr="00760B2D">
              <w:rPr>
                <w:rStyle w:val="Lienhypertexte"/>
                <w:noProof/>
              </w:rPr>
              <w:t>Annexe</w:t>
            </w:r>
            <w:r w:rsidR="00226238">
              <w:rPr>
                <w:noProof/>
                <w:webHidden/>
              </w:rPr>
              <w:tab/>
            </w:r>
            <w:r w:rsidR="00226238">
              <w:rPr>
                <w:noProof/>
                <w:webHidden/>
              </w:rPr>
              <w:fldChar w:fldCharType="begin"/>
            </w:r>
            <w:r w:rsidR="00226238">
              <w:rPr>
                <w:noProof/>
                <w:webHidden/>
              </w:rPr>
              <w:instrText xml:space="preserve"> PAGEREF _Toc410980460 \h </w:instrText>
            </w:r>
            <w:r w:rsidR="00226238">
              <w:rPr>
                <w:noProof/>
                <w:webHidden/>
              </w:rPr>
            </w:r>
            <w:r w:rsidR="00226238">
              <w:rPr>
                <w:noProof/>
                <w:webHidden/>
              </w:rPr>
              <w:fldChar w:fldCharType="separate"/>
            </w:r>
            <w:r w:rsidR="00226238">
              <w:rPr>
                <w:noProof/>
                <w:webHidden/>
              </w:rPr>
              <w:t>17</w:t>
            </w:r>
            <w:r w:rsidR="00226238">
              <w:rPr>
                <w:noProof/>
                <w:webHidden/>
              </w:rPr>
              <w:fldChar w:fldCharType="end"/>
            </w:r>
          </w:hyperlink>
        </w:p>
        <w:p w:rsidR="00ED1976" w:rsidRDefault="00ED1976">
          <w:r>
            <w:rPr>
              <w:b/>
              <w:bCs/>
            </w:rPr>
            <w:fldChar w:fldCharType="end"/>
          </w:r>
        </w:p>
      </w:sdtContent>
    </w:sdt>
    <w:p w:rsidR="00B72F0B" w:rsidRDefault="00190620">
      <w:hyperlink w:anchor="_Toc410848642"/>
    </w:p>
    <w:p w:rsidR="00B72F0B" w:rsidRDefault="008E3CEE">
      <w:r>
        <w:br w:type="page"/>
      </w:r>
    </w:p>
    <w:p w:rsidR="00B72F0B" w:rsidRDefault="008E3CEE">
      <w:pPr>
        <w:pStyle w:val="Titre1"/>
        <w:numPr>
          <w:ilvl w:val="0"/>
          <w:numId w:val="10"/>
        </w:numPr>
        <w:ind w:hanging="359"/>
      </w:pPr>
      <w:bookmarkStart w:id="3" w:name="h.3wt6yt1wdyqj" w:colFirst="0" w:colLast="0"/>
      <w:bookmarkStart w:id="4" w:name="h.gjdgxs" w:colFirst="0" w:colLast="0"/>
      <w:bookmarkStart w:id="5" w:name="_Toc410980427"/>
      <w:bookmarkEnd w:id="3"/>
      <w:bookmarkEnd w:id="4"/>
      <w:r>
        <w:lastRenderedPageBreak/>
        <w:t>Objet et but du</w:t>
      </w:r>
      <w:r w:rsidRPr="00ED1976">
        <w:rPr>
          <w:b w:val="0"/>
        </w:rPr>
        <w:t xml:space="preserve"> </w:t>
      </w:r>
      <w:r>
        <w:t>document</w:t>
      </w:r>
      <w:bookmarkEnd w:id="5"/>
    </w:p>
    <w:p w:rsidR="00B72F0B" w:rsidRDefault="008E3CEE">
      <w:pPr>
        <w:pStyle w:val="Titre2"/>
        <w:numPr>
          <w:ilvl w:val="0"/>
          <w:numId w:val="8"/>
        </w:numPr>
        <w:ind w:hanging="359"/>
      </w:pPr>
      <w:bookmarkStart w:id="6" w:name="h.30j0zll" w:colFirst="0" w:colLast="0"/>
      <w:bookmarkStart w:id="7" w:name="_Toc410980428"/>
      <w:bookmarkEnd w:id="6"/>
      <w:r>
        <w:t>Objectif  du document</w:t>
      </w:r>
      <w:bookmarkEnd w:id="7"/>
    </w:p>
    <w:p w:rsidR="00B72F0B" w:rsidRDefault="008E3CEE">
      <w:r>
        <w:t>Expliquer le contexte client/fournisseur, BE de M1</w:t>
      </w:r>
    </w:p>
    <w:p w:rsidR="00B72F0B" w:rsidRDefault="008E3CEE">
      <w:r>
        <w:t>Cœur du métier BD et DM</w:t>
      </w:r>
    </w:p>
    <w:p w:rsidR="00B72F0B" w:rsidRDefault="00B72F0B"/>
    <w:p w:rsidR="00B72F0B" w:rsidRDefault="00B72F0B"/>
    <w:p w:rsidR="00B72F0B" w:rsidRDefault="00B72F0B"/>
    <w:p w:rsidR="00B72F0B" w:rsidRDefault="008E3CEE">
      <w:pPr>
        <w:pStyle w:val="Titre2"/>
        <w:numPr>
          <w:ilvl w:val="0"/>
          <w:numId w:val="8"/>
        </w:numPr>
        <w:ind w:hanging="359"/>
      </w:pPr>
      <w:bookmarkStart w:id="8" w:name="h.1fob9te" w:colFirst="0" w:colLast="0"/>
      <w:bookmarkStart w:id="9" w:name="_Toc410980429"/>
      <w:bookmarkEnd w:id="8"/>
      <w:r>
        <w:t>But du document</w:t>
      </w:r>
      <w:bookmarkEnd w:id="9"/>
    </w:p>
    <w:p w:rsidR="00B72F0B" w:rsidRDefault="008E3CEE">
      <w:r>
        <w:t>A quoi va servie ce document : décrire tout le travail effectué durant les deux mois du projet</w:t>
      </w:r>
    </w:p>
    <w:p w:rsidR="00B72F0B" w:rsidRDefault="00B72F0B"/>
    <w:p w:rsidR="00B72F0B" w:rsidRDefault="00B72F0B"/>
    <w:p w:rsidR="00B72F0B" w:rsidRDefault="008E3CEE">
      <w:pPr>
        <w:pStyle w:val="Titre2"/>
        <w:numPr>
          <w:ilvl w:val="0"/>
          <w:numId w:val="8"/>
        </w:numPr>
        <w:ind w:hanging="359"/>
      </w:pPr>
      <w:bookmarkStart w:id="10" w:name="h.3znysh7" w:colFirst="0" w:colLast="0"/>
      <w:bookmarkStart w:id="11" w:name="_Toc410980430"/>
      <w:bookmarkEnd w:id="10"/>
      <w:r>
        <w:t>Domaine d’application</w:t>
      </w:r>
      <w:bookmarkEnd w:id="11"/>
    </w:p>
    <w:p w:rsidR="00B72F0B" w:rsidRDefault="008E3CEE">
      <w:r>
        <w:t>A qui il est destiné</w:t>
      </w:r>
    </w:p>
    <w:p w:rsidR="00B72F0B" w:rsidRDefault="00B72F0B"/>
    <w:p w:rsidR="00B72F0B" w:rsidRDefault="00B72F0B"/>
    <w:p w:rsidR="00B72F0B" w:rsidRDefault="00B72F0B"/>
    <w:p w:rsidR="00B72F0B" w:rsidRDefault="008E3CEE">
      <w:pPr>
        <w:pStyle w:val="Titre2"/>
        <w:numPr>
          <w:ilvl w:val="0"/>
          <w:numId w:val="8"/>
        </w:numPr>
        <w:ind w:hanging="359"/>
      </w:pPr>
      <w:bookmarkStart w:id="12" w:name="h.bw4c8995su7u" w:colFirst="0" w:colLast="0"/>
      <w:bookmarkStart w:id="13" w:name="_Toc410980431"/>
      <w:bookmarkEnd w:id="12"/>
      <w:r>
        <w:t>Problématique</w:t>
      </w:r>
      <w:bookmarkEnd w:id="13"/>
    </w:p>
    <w:p w:rsidR="00B72F0B" w:rsidRDefault="00B72F0B"/>
    <w:p w:rsidR="00B72F0B" w:rsidRDefault="008E3CEE" w:rsidP="00197A29">
      <w:pPr>
        <w:spacing w:after="0"/>
        <w:jc w:val="both"/>
      </w:pPr>
      <w:r>
        <w:t>Notre groupe a un intérêt particulier dans le domaine du sport. Nous voulions donc chercher un</w:t>
      </w:r>
      <w:r w:rsidR="00197A29">
        <w:t xml:space="preserve"> </w:t>
      </w:r>
      <w:r>
        <w:t>sujet pertinent et d'actualité. Au départ, nous sommes partis sur la psychologie sportive, après</w:t>
      </w:r>
      <w:r w:rsidR="00197A29">
        <w:t xml:space="preserve"> </w:t>
      </w:r>
      <w:r>
        <w:t>une rech</w:t>
      </w:r>
      <w:r w:rsidR="00197A29">
        <w:t>erche dans la base de données? D</w:t>
      </w:r>
      <w:r>
        <w:t>e nombreux résultats sont apparus. Il a donc fallu affiner</w:t>
      </w:r>
      <w:r w:rsidR="00197A29">
        <w:t xml:space="preserve"> </w:t>
      </w:r>
      <w:r>
        <w:t>notre sujet. Nous avons choisi en dernier lieu l'étude de la préparation mentale des sportifs de haut</w:t>
      </w:r>
      <w:r w:rsidR="00197A29">
        <w:t xml:space="preserve"> </w:t>
      </w:r>
      <w:r>
        <w:t>niveau.</w:t>
      </w:r>
    </w:p>
    <w:p w:rsidR="00B72F0B" w:rsidRDefault="00B72F0B" w:rsidP="00197A29">
      <w:pPr>
        <w:spacing w:after="0"/>
        <w:jc w:val="both"/>
      </w:pPr>
    </w:p>
    <w:p w:rsidR="00B72F0B" w:rsidRDefault="008E3CEE" w:rsidP="00197A29">
      <w:pPr>
        <w:spacing w:after="0"/>
        <w:jc w:val="both"/>
      </w:pPr>
      <w:r>
        <w:t>Y-a-t-il des différences entre la préparation mentale des sportifs par pays ? Les méthodes utilisées</w:t>
      </w:r>
      <w:r w:rsidR="00197A29">
        <w:t xml:space="preserve"> </w:t>
      </w:r>
      <w:r>
        <w:t>sont-elles identiques dans les pays dits émergents / développés ?</w:t>
      </w:r>
    </w:p>
    <w:p w:rsidR="00B72F0B" w:rsidRDefault="008E3CEE" w:rsidP="00197A29">
      <w:pPr>
        <w:spacing w:after="0"/>
        <w:jc w:val="both"/>
      </w:pPr>
      <w:r>
        <w:t xml:space="preserve">Les </w:t>
      </w:r>
      <w:proofErr w:type="spellStart"/>
      <w:r>
        <w:t>coachs</w:t>
      </w:r>
      <w:proofErr w:type="spellEnd"/>
      <w:r>
        <w:t xml:space="preserve"> préparent-ils mentalement les sportifs de la même façon si le sport est collectif ou</w:t>
      </w:r>
      <w:r w:rsidR="00197A29">
        <w:t xml:space="preserve"> </w:t>
      </w:r>
      <w:r>
        <w:t>individuel ? Ou encore est-ce que la préparation mentale individuelle des joueurs d'une équipe est</w:t>
      </w:r>
      <w:r w:rsidR="00197A29">
        <w:t xml:space="preserve"> </w:t>
      </w:r>
      <w:r>
        <w:t>identique à celle des sportifs pratiquant un sport individuel ?</w:t>
      </w:r>
    </w:p>
    <w:p w:rsidR="00ED1976" w:rsidRDefault="008E3CEE" w:rsidP="00197A29">
      <w:pPr>
        <w:spacing w:after="0"/>
        <w:jc w:val="both"/>
      </w:pPr>
      <w:r>
        <w:t>Toutes ces questions suscitent un vif intérêt pour notre groupe.</w:t>
      </w:r>
    </w:p>
    <w:p w:rsidR="00ED1976" w:rsidRDefault="00ED1976" w:rsidP="00197A29">
      <w:pPr>
        <w:jc w:val="both"/>
      </w:pPr>
      <w:r>
        <w:br w:type="page"/>
      </w:r>
    </w:p>
    <w:p w:rsidR="00ED1976" w:rsidRDefault="00ED1976">
      <w:r>
        <w:lastRenderedPageBreak/>
        <w:br w:type="page"/>
      </w:r>
    </w:p>
    <w:p w:rsidR="00B72F0B" w:rsidRDefault="008E3CEE" w:rsidP="00665CA8">
      <w:pPr>
        <w:pStyle w:val="Style1"/>
      </w:pPr>
      <w:bookmarkStart w:id="14" w:name="h.tyjcwt" w:colFirst="0" w:colLast="0"/>
      <w:bookmarkStart w:id="15" w:name="_Toc410980432"/>
      <w:bookmarkEnd w:id="14"/>
      <w:r>
        <w:lastRenderedPageBreak/>
        <w:t>Documents applicables, références et</w:t>
      </w:r>
      <w:r w:rsidRPr="00665CA8">
        <w:rPr>
          <w:rStyle w:val="Style1Car"/>
          <w:b/>
        </w:rPr>
        <w:t xml:space="preserve"> terminologie</w:t>
      </w:r>
      <w:bookmarkEnd w:id="15"/>
    </w:p>
    <w:p w:rsidR="00B72F0B" w:rsidRDefault="008E3CEE">
      <w:pPr>
        <w:pStyle w:val="Titre2"/>
        <w:numPr>
          <w:ilvl w:val="0"/>
          <w:numId w:val="6"/>
        </w:numPr>
        <w:spacing w:line="240" w:lineRule="auto"/>
        <w:ind w:hanging="359"/>
      </w:pPr>
      <w:bookmarkStart w:id="16" w:name="h.3dy6vkm" w:colFirst="0" w:colLast="0"/>
      <w:bookmarkStart w:id="17" w:name="_Toc410980433"/>
      <w:bookmarkEnd w:id="16"/>
      <w:r>
        <w:t>Documents applicables</w:t>
      </w:r>
      <w:bookmarkEnd w:id="17"/>
    </w:p>
    <w:p w:rsidR="00B72F0B" w:rsidRDefault="00B72F0B">
      <w:pPr>
        <w:spacing w:after="0" w:line="240" w:lineRule="auto"/>
      </w:pPr>
    </w:p>
    <w:p w:rsidR="00B72F0B" w:rsidRDefault="008E3CEE">
      <w:pPr>
        <w:spacing w:line="240" w:lineRule="auto"/>
        <w:jc w:val="both"/>
      </w:pPr>
      <w:r>
        <w:t xml:space="preserve">Le 19 janvier 2015, nous avons pris connaissance du cahier des charges. Ce cahier des charges étant le suivant : </w:t>
      </w:r>
    </w:p>
    <w:p w:rsidR="00B72F0B" w:rsidRDefault="008E3CEE">
      <w:pPr>
        <w:spacing w:after="0" w:line="240" w:lineRule="auto"/>
        <w:jc w:val="both"/>
      </w:pPr>
      <w:r>
        <w:t>Le cahier des charges contribue à la création d’un cadre formel de type client-fournisseur où les enseignants jouent le rôle du client, et les étudiants, celui du fournisseur.</w:t>
      </w:r>
    </w:p>
    <w:p w:rsidR="00B72F0B" w:rsidRDefault="008E3CEE">
      <w:pPr>
        <w:spacing w:after="0" w:line="240" w:lineRule="auto"/>
        <w:jc w:val="both"/>
      </w:pPr>
      <w:r>
        <w:t>Ce document précise l’organisation de l’équipe de développement et du fonctionnement du bureau d’études.</w:t>
      </w:r>
    </w:p>
    <w:p w:rsidR="00B72F0B" w:rsidRDefault="00B72F0B">
      <w:pPr>
        <w:spacing w:after="0" w:line="240" w:lineRule="auto"/>
        <w:jc w:val="both"/>
      </w:pPr>
    </w:p>
    <w:p w:rsidR="00B72F0B" w:rsidRDefault="008E3CEE">
      <w:pPr>
        <w:spacing w:after="0" w:line="240" w:lineRule="auto"/>
        <w:jc w:val="both"/>
      </w:pPr>
      <w:r>
        <w:t>L’objectif de ce bureau d’études est de développer un système d’aide à la décision qui permet de faire des analyses détaillées sur des points d’intérêt à partir de données textuelles issues des BDD en ligne.</w:t>
      </w:r>
    </w:p>
    <w:p w:rsidR="00B72F0B" w:rsidRDefault="00B72F0B">
      <w:pPr>
        <w:spacing w:after="0" w:line="240" w:lineRule="auto"/>
        <w:jc w:val="both"/>
      </w:pPr>
    </w:p>
    <w:p w:rsidR="00B72F0B" w:rsidRDefault="008E3CEE">
      <w:pPr>
        <w:spacing w:after="0" w:line="240" w:lineRule="auto"/>
        <w:jc w:val="both"/>
      </w:pPr>
      <w:r>
        <w:t>Ce système va recouvrir plusieurs étapes du processus décisionnel telles que :</w:t>
      </w:r>
    </w:p>
    <w:p w:rsidR="00B72F0B" w:rsidRDefault="00B72F0B">
      <w:pPr>
        <w:spacing w:after="0" w:line="240" w:lineRule="auto"/>
        <w:jc w:val="both"/>
      </w:pPr>
    </w:p>
    <w:p w:rsidR="00B72F0B" w:rsidRDefault="008E3CEE">
      <w:pPr>
        <w:numPr>
          <w:ilvl w:val="0"/>
          <w:numId w:val="11"/>
        </w:numPr>
        <w:spacing w:line="240" w:lineRule="auto"/>
        <w:ind w:hanging="359"/>
        <w:contextualSpacing/>
        <w:jc w:val="both"/>
      </w:pPr>
      <w:r>
        <w:t>Recherche et collecte de données</w:t>
      </w:r>
    </w:p>
    <w:p w:rsidR="00B72F0B" w:rsidRDefault="008E3CEE">
      <w:pPr>
        <w:numPr>
          <w:ilvl w:val="0"/>
          <w:numId w:val="11"/>
        </w:numPr>
        <w:spacing w:line="240" w:lineRule="auto"/>
        <w:ind w:hanging="359"/>
        <w:contextualSpacing/>
        <w:jc w:val="both"/>
      </w:pPr>
      <w:r>
        <w:t>Préparation de données</w:t>
      </w:r>
    </w:p>
    <w:p w:rsidR="00B72F0B" w:rsidRDefault="008E3CEE">
      <w:pPr>
        <w:numPr>
          <w:ilvl w:val="0"/>
          <w:numId w:val="11"/>
        </w:numPr>
        <w:spacing w:line="240" w:lineRule="auto"/>
        <w:ind w:hanging="359"/>
        <w:contextualSpacing/>
        <w:jc w:val="both"/>
      </w:pPr>
      <w:r>
        <w:t>Stockage de données</w:t>
      </w:r>
    </w:p>
    <w:p w:rsidR="00B72F0B" w:rsidRDefault="008E3CEE">
      <w:pPr>
        <w:numPr>
          <w:ilvl w:val="0"/>
          <w:numId w:val="11"/>
        </w:numPr>
        <w:spacing w:line="240" w:lineRule="auto"/>
        <w:ind w:hanging="359"/>
        <w:contextualSpacing/>
        <w:jc w:val="both"/>
      </w:pPr>
      <w:proofErr w:type="spellStart"/>
      <w:r>
        <w:t>Requêtage</w:t>
      </w:r>
      <w:proofErr w:type="spellEnd"/>
    </w:p>
    <w:p w:rsidR="00B72F0B" w:rsidRDefault="008E3CEE">
      <w:pPr>
        <w:numPr>
          <w:ilvl w:val="0"/>
          <w:numId w:val="11"/>
        </w:numPr>
        <w:spacing w:line="240" w:lineRule="auto"/>
        <w:ind w:hanging="359"/>
        <w:contextualSpacing/>
        <w:jc w:val="both"/>
      </w:pPr>
      <w:proofErr w:type="spellStart"/>
      <w:r>
        <w:t>Reporting</w:t>
      </w:r>
      <w:proofErr w:type="spellEnd"/>
      <w:r>
        <w:t xml:space="preserve"> (diffusion des connaissances)</w:t>
      </w:r>
    </w:p>
    <w:p w:rsidR="00665CA8" w:rsidRDefault="00665CA8" w:rsidP="00665CA8">
      <w:pPr>
        <w:spacing w:line="240" w:lineRule="auto"/>
        <w:ind w:left="720"/>
        <w:contextualSpacing/>
        <w:jc w:val="both"/>
      </w:pPr>
    </w:p>
    <w:p w:rsidR="00B72F0B" w:rsidRDefault="008E3CEE">
      <w:pPr>
        <w:spacing w:line="240" w:lineRule="auto"/>
        <w:jc w:val="both"/>
      </w:pPr>
      <w:r>
        <w:t>Nous regroupons ces étapes en quatre grandes parties :</w:t>
      </w:r>
    </w:p>
    <w:p w:rsidR="00B72F0B" w:rsidRDefault="008E3CEE">
      <w:pPr>
        <w:numPr>
          <w:ilvl w:val="0"/>
          <w:numId w:val="12"/>
        </w:numPr>
        <w:spacing w:line="240" w:lineRule="auto"/>
        <w:ind w:hanging="359"/>
        <w:contextualSpacing/>
        <w:jc w:val="both"/>
      </w:pPr>
      <w:r>
        <w:t>Recherche d’informations</w:t>
      </w:r>
    </w:p>
    <w:p w:rsidR="00B72F0B" w:rsidRDefault="008E3CEE">
      <w:pPr>
        <w:numPr>
          <w:ilvl w:val="0"/>
          <w:numId w:val="12"/>
        </w:numPr>
        <w:spacing w:line="240" w:lineRule="auto"/>
        <w:ind w:hanging="359"/>
        <w:contextualSpacing/>
        <w:jc w:val="both"/>
      </w:pPr>
      <w:proofErr w:type="spellStart"/>
      <w:r>
        <w:t>DataMining</w:t>
      </w:r>
      <w:proofErr w:type="spellEnd"/>
    </w:p>
    <w:p w:rsidR="00B72F0B" w:rsidRDefault="008E3CEE">
      <w:pPr>
        <w:numPr>
          <w:ilvl w:val="0"/>
          <w:numId w:val="12"/>
        </w:numPr>
        <w:spacing w:line="240" w:lineRule="auto"/>
        <w:ind w:hanging="359"/>
        <w:contextualSpacing/>
        <w:jc w:val="both"/>
      </w:pPr>
      <w:r>
        <w:t xml:space="preserve">Data </w:t>
      </w:r>
      <w:proofErr w:type="spellStart"/>
      <w:r>
        <w:t>Warehouse</w:t>
      </w:r>
      <w:proofErr w:type="spellEnd"/>
    </w:p>
    <w:p w:rsidR="00B72F0B" w:rsidRDefault="008E3CEE">
      <w:pPr>
        <w:numPr>
          <w:ilvl w:val="0"/>
          <w:numId w:val="12"/>
        </w:numPr>
        <w:spacing w:line="240" w:lineRule="auto"/>
        <w:ind w:hanging="359"/>
        <w:contextualSpacing/>
        <w:jc w:val="both"/>
      </w:pPr>
      <w:proofErr w:type="spellStart"/>
      <w:r>
        <w:t>Reporting</w:t>
      </w:r>
      <w:proofErr w:type="spellEnd"/>
    </w:p>
    <w:p w:rsidR="00665CA8" w:rsidRDefault="00665CA8" w:rsidP="00665CA8">
      <w:pPr>
        <w:spacing w:line="240" w:lineRule="auto"/>
        <w:ind w:left="720"/>
        <w:contextualSpacing/>
        <w:jc w:val="both"/>
      </w:pPr>
    </w:p>
    <w:p w:rsidR="00B72F0B" w:rsidRDefault="008E3CEE">
      <w:pPr>
        <w:spacing w:line="240" w:lineRule="auto"/>
        <w:jc w:val="both"/>
      </w:pPr>
      <w:r>
        <w:t>Ces activités seront supportées par les méthodes de génie logiciel :</w:t>
      </w:r>
    </w:p>
    <w:p w:rsidR="00B72F0B" w:rsidRDefault="008E3CEE">
      <w:pPr>
        <w:numPr>
          <w:ilvl w:val="0"/>
          <w:numId w:val="4"/>
        </w:numPr>
        <w:spacing w:line="240" w:lineRule="auto"/>
        <w:ind w:hanging="359"/>
        <w:contextualSpacing/>
        <w:jc w:val="both"/>
      </w:pPr>
      <w:r>
        <w:t>Processus de développement</w:t>
      </w:r>
    </w:p>
    <w:p w:rsidR="00B72F0B" w:rsidRDefault="008E3CEE">
      <w:pPr>
        <w:numPr>
          <w:ilvl w:val="0"/>
          <w:numId w:val="4"/>
        </w:numPr>
        <w:spacing w:line="240" w:lineRule="auto"/>
        <w:ind w:hanging="359"/>
        <w:contextualSpacing/>
        <w:jc w:val="both"/>
      </w:pPr>
      <w:r>
        <w:t>Gestion de projet</w:t>
      </w:r>
    </w:p>
    <w:p w:rsidR="00B72F0B" w:rsidRDefault="008E3CEE">
      <w:pPr>
        <w:numPr>
          <w:ilvl w:val="0"/>
          <w:numId w:val="4"/>
        </w:numPr>
        <w:spacing w:line="240" w:lineRule="auto"/>
        <w:ind w:hanging="359"/>
        <w:contextualSpacing/>
        <w:jc w:val="both"/>
      </w:pPr>
      <w:r>
        <w:t>Gestion de configuration</w:t>
      </w:r>
    </w:p>
    <w:p w:rsidR="00B72F0B" w:rsidRDefault="008E3CEE">
      <w:pPr>
        <w:numPr>
          <w:ilvl w:val="0"/>
          <w:numId w:val="4"/>
        </w:numPr>
        <w:spacing w:line="240" w:lineRule="auto"/>
        <w:ind w:hanging="359"/>
        <w:contextualSpacing/>
        <w:jc w:val="both"/>
      </w:pPr>
      <w:r>
        <w:t>Assurance de qualité</w:t>
      </w:r>
    </w:p>
    <w:p w:rsidR="00B72F0B" w:rsidRDefault="00B72F0B">
      <w:pPr>
        <w:spacing w:after="0" w:line="240" w:lineRule="auto"/>
        <w:jc w:val="both"/>
      </w:pPr>
    </w:p>
    <w:p w:rsidR="00B72F0B" w:rsidRDefault="008E3CEE">
      <w:pPr>
        <w:pStyle w:val="Titre2"/>
        <w:numPr>
          <w:ilvl w:val="0"/>
          <w:numId w:val="6"/>
        </w:numPr>
        <w:ind w:hanging="359"/>
      </w:pPr>
      <w:bookmarkStart w:id="18" w:name="h.1t3h5sf" w:colFirst="0" w:colLast="0"/>
      <w:bookmarkStart w:id="19" w:name="_Toc410980434"/>
      <w:bookmarkEnd w:id="18"/>
      <w:r>
        <w:t>Documents de références</w:t>
      </w:r>
      <w:bookmarkEnd w:id="19"/>
    </w:p>
    <w:p w:rsidR="00B72F0B" w:rsidRDefault="008E3CEE">
      <w:r>
        <w:t>L’élaboration de ce rapport a nécessité les supports de cours de Licence 3 et de Master 1 Statistique et Informatique Décisionnelle. Les enseignements utilisés dans ce projet sont :</w:t>
      </w:r>
    </w:p>
    <w:p w:rsidR="00B72F0B" w:rsidRDefault="008E3CEE">
      <w:pPr>
        <w:numPr>
          <w:ilvl w:val="0"/>
          <w:numId w:val="2"/>
        </w:numPr>
        <w:ind w:hanging="359"/>
        <w:contextualSpacing/>
      </w:pPr>
      <w:proofErr w:type="spellStart"/>
      <w:r>
        <w:t>Data-Mining</w:t>
      </w:r>
      <w:proofErr w:type="spellEnd"/>
      <w:r>
        <w:t>, cours de M. Bernard DOUSSET</w:t>
      </w:r>
    </w:p>
    <w:p w:rsidR="00B72F0B" w:rsidRDefault="008E3CEE">
      <w:pPr>
        <w:numPr>
          <w:ilvl w:val="0"/>
          <w:numId w:val="2"/>
        </w:numPr>
        <w:ind w:hanging="359"/>
        <w:contextualSpacing/>
      </w:pPr>
      <w:r>
        <w:t xml:space="preserve">Génie Logiciel, cours de Mme </w:t>
      </w:r>
      <w:proofErr w:type="spellStart"/>
      <w:r>
        <w:t>Wahiba</w:t>
      </w:r>
      <w:proofErr w:type="spellEnd"/>
      <w:r>
        <w:t xml:space="preserve"> BAHSOUN</w:t>
      </w:r>
    </w:p>
    <w:p w:rsidR="00B72F0B" w:rsidRDefault="008E3CEE">
      <w:pPr>
        <w:numPr>
          <w:ilvl w:val="0"/>
          <w:numId w:val="2"/>
        </w:numPr>
        <w:ind w:hanging="359"/>
        <w:contextualSpacing/>
      </w:pPr>
      <w:r>
        <w:t>Langage PERL, cours de M. Jérôme FARINAS</w:t>
      </w:r>
    </w:p>
    <w:p w:rsidR="00B72F0B" w:rsidRDefault="008E3CEE">
      <w:pPr>
        <w:numPr>
          <w:ilvl w:val="0"/>
          <w:numId w:val="2"/>
        </w:numPr>
        <w:ind w:hanging="359"/>
        <w:contextualSpacing/>
      </w:pPr>
      <w:r>
        <w:t xml:space="preserve">Concepts </w:t>
      </w:r>
      <w:proofErr w:type="spellStart"/>
      <w:r>
        <w:t>Fondamentaus</w:t>
      </w:r>
      <w:proofErr w:type="spellEnd"/>
      <w:r>
        <w:t xml:space="preserve"> des Bases de Données, cours de M. Franck MORVAN</w:t>
      </w:r>
    </w:p>
    <w:p w:rsidR="00B72F0B" w:rsidRDefault="008E3CEE">
      <w:pPr>
        <w:numPr>
          <w:ilvl w:val="0"/>
          <w:numId w:val="2"/>
        </w:numPr>
        <w:ind w:hanging="359"/>
        <w:contextualSpacing/>
      </w:pPr>
      <w:r>
        <w:t xml:space="preserve">Data </w:t>
      </w:r>
      <w:proofErr w:type="spellStart"/>
      <w:r>
        <w:t>Warehouse</w:t>
      </w:r>
      <w:proofErr w:type="spellEnd"/>
      <w:r>
        <w:t>, cours de M. Gilles HUBERT</w:t>
      </w:r>
    </w:p>
    <w:p w:rsidR="00B72F0B" w:rsidRDefault="008E3CEE">
      <w:pPr>
        <w:numPr>
          <w:ilvl w:val="0"/>
          <w:numId w:val="2"/>
        </w:numPr>
        <w:ind w:hanging="359"/>
        <w:contextualSpacing/>
      </w:pPr>
      <w:r>
        <w:t xml:space="preserve">Gestion de Projet, cours de Mme </w:t>
      </w:r>
      <w:proofErr w:type="spellStart"/>
      <w:r>
        <w:t>Wahiba</w:t>
      </w:r>
      <w:proofErr w:type="spellEnd"/>
      <w:r>
        <w:t xml:space="preserve"> BAHSOUN</w:t>
      </w:r>
    </w:p>
    <w:p w:rsidR="00B72F0B" w:rsidRDefault="008E3CEE">
      <w:pPr>
        <w:numPr>
          <w:ilvl w:val="0"/>
          <w:numId w:val="2"/>
        </w:numPr>
        <w:ind w:hanging="359"/>
        <w:contextualSpacing/>
      </w:pPr>
      <w:r>
        <w:t>Gestion des Risques, cours de Mme Véronique LAURENT</w:t>
      </w:r>
    </w:p>
    <w:p w:rsidR="00B72F0B" w:rsidRDefault="00B72F0B"/>
    <w:p w:rsidR="00B72F0B" w:rsidRDefault="00B72F0B"/>
    <w:p w:rsidR="00B72F0B" w:rsidRDefault="00B72F0B"/>
    <w:p w:rsidR="00B72F0B" w:rsidRDefault="008E3CEE">
      <w:pPr>
        <w:pStyle w:val="Titre2"/>
        <w:numPr>
          <w:ilvl w:val="0"/>
          <w:numId w:val="6"/>
        </w:numPr>
        <w:ind w:hanging="359"/>
      </w:pPr>
      <w:bookmarkStart w:id="20" w:name="h.4d34og8" w:colFirst="0" w:colLast="0"/>
      <w:bookmarkStart w:id="21" w:name="_Toc410980435"/>
      <w:bookmarkEnd w:id="20"/>
      <w:r>
        <w:t>Terminologie</w:t>
      </w:r>
      <w:bookmarkEnd w:id="21"/>
    </w:p>
    <w:p w:rsidR="00B72F0B" w:rsidRDefault="008E3CEE">
      <w:pPr>
        <w:jc w:val="both"/>
      </w:pPr>
      <w:r>
        <w:rPr>
          <w:i/>
        </w:rPr>
        <w:t xml:space="preserve">Définition propre de termes </w:t>
      </w:r>
      <w:proofErr w:type="gramStart"/>
      <w:r>
        <w:rPr>
          <w:i/>
        </w:rPr>
        <w:t>créées</w:t>
      </w:r>
      <w:proofErr w:type="gramEnd"/>
      <w:r>
        <w:rPr>
          <w:i/>
        </w:rPr>
        <w:t>, lexique de notations</w:t>
      </w:r>
    </w:p>
    <w:p w:rsidR="00B72F0B" w:rsidRDefault="00B72F0B">
      <w:pPr>
        <w:jc w:val="both"/>
      </w:pPr>
    </w:p>
    <w:p w:rsidR="00B72F0B" w:rsidRDefault="008E3CEE">
      <w:pPr>
        <w:jc w:val="both"/>
      </w:pPr>
      <w:r>
        <w:rPr>
          <w:u w:val="single"/>
        </w:rPr>
        <w:t>Préparation :</w:t>
      </w:r>
      <w:r>
        <w:t xml:space="preserve"> Action de préparer quelqu'un à, pour quelque chose</w:t>
      </w:r>
    </w:p>
    <w:p w:rsidR="00B72F0B" w:rsidRDefault="008E3CEE">
      <w:pPr>
        <w:jc w:val="both"/>
      </w:pPr>
      <w:r>
        <w:rPr>
          <w:u w:val="single"/>
        </w:rPr>
        <w:t>Mental :</w:t>
      </w:r>
      <w:r>
        <w:t xml:space="preserve"> Relatif aux fonctions intellectuelles, au psychisme : L'état mental du malade est satisfaisant. Qui se passe exclusivement dans l'esprit, intérieurement, sans s'exprimer ou se manifester extérieurement : Calcul mental.</w:t>
      </w:r>
    </w:p>
    <w:p w:rsidR="00B72F0B" w:rsidRDefault="008E3CEE">
      <w:pPr>
        <w:jc w:val="both"/>
      </w:pPr>
      <w:r>
        <w:rPr>
          <w:u w:val="single"/>
        </w:rPr>
        <w:t>Sportif :</w:t>
      </w:r>
      <w:r>
        <w:t xml:space="preserve"> Qui fait du sport, qui pratique un ou plusieurs sports</w:t>
      </w:r>
    </w:p>
    <w:p w:rsidR="00B72F0B" w:rsidRDefault="008E3CEE">
      <w:pPr>
        <w:jc w:val="both"/>
      </w:pPr>
      <w:r>
        <w:rPr>
          <w:u w:val="single"/>
        </w:rPr>
        <w:t>SADT</w:t>
      </w:r>
      <w:r>
        <w:t xml:space="preserve"> : </w:t>
      </w:r>
      <w:proofErr w:type="spellStart"/>
      <w:r>
        <w:t>Structurated</w:t>
      </w:r>
      <w:proofErr w:type="spellEnd"/>
      <w:r>
        <w:t xml:space="preserve"> </w:t>
      </w:r>
      <w:proofErr w:type="spellStart"/>
      <w:r>
        <w:t>Analysis</w:t>
      </w:r>
      <w:proofErr w:type="spellEnd"/>
      <w:r>
        <w:t xml:space="preserve"> and Design Technique, méthode d'analyse par niveaux successifs d'approche descriptive d'un ensemble quel qu'il soit.  </w:t>
      </w:r>
    </w:p>
    <w:p w:rsidR="00B72F0B" w:rsidRDefault="00B72F0B"/>
    <w:p w:rsidR="00B72F0B" w:rsidRDefault="008E3CEE">
      <w:pPr>
        <w:pStyle w:val="Titre2"/>
        <w:numPr>
          <w:ilvl w:val="0"/>
          <w:numId w:val="6"/>
        </w:numPr>
        <w:ind w:hanging="359"/>
      </w:pPr>
      <w:bookmarkStart w:id="22" w:name="h.2s8eyo1" w:colFirst="0" w:colLast="0"/>
      <w:bookmarkStart w:id="23" w:name="_Toc410980436"/>
      <w:bookmarkEnd w:id="22"/>
      <w:r>
        <w:t>Présentation du document</w:t>
      </w:r>
      <w:bookmarkEnd w:id="23"/>
    </w:p>
    <w:p w:rsidR="00B72F0B" w:rsidRDefault="008E3CEE">
      <w:r>
        <w:t>Présentation du contenu, l’objet des chapitres constituant le document</w:t>
      </w:r>
    </w:p>
    <w:p w:rsidR="00B72F0B" w:rsidRDefault="00B72F0B"/>
    <w:p w:rsidR="00B72F0B" w:rsidRDefault="008E3CEE">
      <w:r>
        <w:br w:type="page"/>
      </w:r>
    </w:p>
    <w:p w:rsidR="00B72F0B" w:rsidRDefault="008E3CEE">
      <w:pPr>
        <w:pStyle w:val="Titre1"/>
        <w:numPr>
          <w:ilvl w:val="0"/>
          <w:numId w:val="10"/>
        </w:numPr>
        <w:ind w:hanging="359"/>
      </w:pPr>
      <w:bookmarkStart w:id="24" w:name="h.17dp8vu" w:colFirst="0" w:colLast="0"/>
      <w:bookmarkStart w:id="25" w:name="_Toc410980437"/>
      <w:bookmarkEnd w:id="24"/>
      <w:r>
        <w:lastRenderedPageBreak/>
        <w:t>Organisation du projet</w:t>
      </w:r>
      <w:bookmarkEnd w:id="25"/>
    </w:p>
    <w:p w:rsidR="00B72F0B" w:rsidRDefault="008E3CEE">
      <w:pPr>
        <w:pStyle w:val="Titre2"/>
        <w:numPr>
          <w:ilvl w:val="0"/>
          <w:numId w:val="9"/>
        </w:numPr>
        <w:ind w:hanging="359"/>
        <w:contextualSpacing/>
      </w:pPr>
      <w:bookmarkStart w:id="26" w:name="h.3rdcrjn" w:colFirst="0" w:colLast="0"/>
      <w:bookmarkStart w:id="27" w:name="_Toc410980438"/>
      <w:bookmarkEnd w:id="26"/>
      <w:r>
        <w:t>Equipe de développement</w:t>
      </w:r>
      <w:bookmarkEnd w:id="27"/>
    </w:p>
    <w:p w:rsidR="00ED1976" w:rsidRDefault="00ED1976"/>
    <w:p w:rsidR="00B72F0B" w:rsidRDefault="008E3CEE">
      <w:r>
        <w:t>Notre groupe est composé de 5 étudiants de Master 1 SID. Chaque membre s’est vu confier un rôle bien particulier dans la réalisation de ce bureau d’études :</w:t>
      </w:r>
    </w:p>
    <w:p w:rsidR="00B72F0B" w:rsidRDefault="008E3CEE">
      <w:pPr>
        <w:numPr>
          <w:ilvl w:val="0"/>
          <w:numId w:val="5"/>
        </w:numPr>
        <w:ind w:hanging="359"/>
        <w:contextualSpacing/>
      </w:pPr>
      <w:r>
        <w:t>Marine ISSERTES, chef de projet, chargée de superviser l’avancement du bureau d’études, d’attribuer les différentes tâches à réaliser à l’équipe de projet et gérer le planning.</w:t>
      </w:r>
    </w:p>
    <w:p w:rsidR="00B72F0B" w:rsidRDefault="008E3CEE">
      <w:pPr>
        <w:numPr>
          <w:ilvl w:val="0"/>
          <w:numId w:val="5"/>
        </w:numPr>
        <w:ind w:hanging="359"/>
        <w:contextualSpacing/>
      </w:pPr>
      <w:r>
        <w:t xml:space="preserve">Cassie CHAUSSE, responsable configuration, chargée du </w:t>
      </w:r>
      <w:proofErr w:type="spellStart"/>
      <w:r>
        <w:t>versioning</w:t>
      </w:r>
      <w:proofErr w:type="spellEnd"/>
      <w:r>
        <w:t xml:space="preserve"> du travail produit (avec SVN).</w:t>
      </w:r>
    </w:p>
    <w:p w:rsidR="00B72F0B" w:rsidRDefault="008E3CEE">
      <w:pPr>
        <w:numPr>
          <w:ilvl w:val="0"/>
          <w:numId w:val="5"/>
        </w:numPr>
        <w:ind w:hanging="359"/>
        <w:contextualSpacing/>
      </w:pPr>
      <w:r>
        <w:t>Mélanie MOUCHARD, responsable rédaction, chargée de rédiger le rapport en parallèle du développement du projet.</w:t>
      </w:r>
    </w:p>
    <w:p w:rsidR="00B72F0B" w:rsidRDefault="008E3CEE">
      <w:pPr>
        <w:numPr>
          <w:ilvl w:val="0"/>
          <w:numId w:val="5"/>
        </w:numPr>
        <w:ind w:hanging="359"/>
        <w:contextualSpacing/>
      </w:pPr>
      <w:r>
        <w:t>Thibault LEJAILLE, responsable qualité, chargé de tester le travail produit afin d’obtenir un résultat de qualité.</w:t>
      </w:r>
    </w:p>
    <w:p w:rsidR="00B72F0B" w:rsidRDefault="008E3CEE">
      <w:pPr>
        <w:numPr>
          <w:ilvl w:val="0"/>
          <w:numId w:val="5"/>
        </w:numPr>
        <w:ind w:hanging="359"/>
        <w:contextualSpacing/>
      </w:pPr>
      <w:r>
        <w:t>Marie DUCHATEAU, responsable développement, chargée de concevoir le code en langage Perl.</w:t>
      </w:r>
    </w:p>
    <w:p w:rsidR="00B72F0B" w:rsidRDefault="00B72F0B"/>
    <w:p w:rsidR="00B72F0B" w:rsidRDefault="008E3CEE">
      <w:r>
        <w:rPr>
          <w:noProof/>
          <w:lang w:eastAsia="fr-FR"/>
        </w:rPr>
        <w:drawing>
          <wp:inline distT="114300" distB="114300" distL="114300" distR="114300">
            <wp:extent cx="5772150" cy="2268569"/>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772150" cy="2268569"/>
                    </a:xfrm>
                    <a:prstGeom prst="rect">
                      <a:avLst/>
                    </a:prstGeom>
                    <a:ln/>
                  </pic:spPr>
                </pic:pic>
              </a:graphicData>
            </a:graphic>
          </wp:inline>
        </w:drawing>
      </w:r>
    </w:p>
    <w:p w:rsidR="00B72F0B" w:rsidRDefault="00B72F0B"/>
    <w:p w:rsidR="00B72F0B" w:rsidRDefault="008E3CEE" w:rsidP="00EA3263">
      <w:pPr>
        <w:pStyle w:val="Titre2"/>
        <w:numPr>
          <w:ilvl w:val="0"/>
          <w:numId w:val="9"/>
        </w:numPr>
      </w:pPr>
      <w:bookmarkStart w:id="28" w:name="h.yz1d722a23zc" w:colFirst="0" w:colLast="0"/>
      <w:bookmarkStart w:id="29" w:name="h.26in1rg" w:colFirst="0" w:colLast="0"/>
      <w:bookmarkStart w:id="30" w:name="_Toc410980439"/>
      <w:bookmarkEnd w:id="28"/>
      <w:bookmarkEnd w:id="29"/>
      <w:r>
        <w:t>Planification</w:t>
      </w:r>
      <w:bookmarkEnd w:id="30"/>
    </w:p>
    <w:p w:rsidR="00B72F0B" w:rsidRDefault="008E3CEE">
      <w:r>
        <w:t>Gant, Pert réel et prévisionnel</w:t>
      </w:r>
    </w:p>
    <w:p w:rsidR="00B72F0B" w:rsidRDefault="00B72F0B"/>
    <w:p w:rsidR="00B72F0B" w:rsidRDefault="008E3CEE">
      <w:r>
        <w:br w:type="page"/>
      </w:r>
    </w:p>
    <w:p w:rsidR="00B72F0B" w:rsidRDefault="008E3CEE">
      <w:pPr>
        <w:pStyle w:val="Titre1"/>
        <w:numPr>
          <w:ilvl w:val="0"/>
          <w:numId w:val="10"/>
        </w:numPr>
        <w:ind w:hanging="359"/>
      </w:pPr>
      <w:bookmarkStart w:id="31" w:name="h.zf0kepkp2eqc" w:colFirst="0" w:colLast="0"/>
      <w:bookmarkStart w:id="32" w:name="_Toc410980440"/>
      <w:bookmarkEnd w:id="31"/>
      <w:r>
        <w:lastRenderedPageBreak/>
        <w:t>Démarche de développement</w:t>
      </w:r>
      <w:bookmarkEnd w:id="32"/>
    </w:p>
    <w:p w:rsidR="00B72F0B" w:rsidRDefault="00B72F0B"/>
    <w:p w:rsidR="00EA3263" w:rsidRPr="00EA3263" w:rsidRDefault="00EA3263" w:rsidP="00EA3263">
      <w:pPr>
        <w:pStyle w:val="Titre3"/>
        <w:numPr>
          <w:ilvl w:val="0"/>
          <w:numId w:val="18"/>
        </w:numPr>
        <w:rPr>
          <w:sz w:val="26"/>
        </w:rPr>
      </w:pPr>
      <w:bookmarkStart w:id="33" w:name="_Toc410980441"/>
      <w:r w:rsidRPr="00EA3263">
        <w:rPr>
          <w:sz w:val="26"/>
        </w:rPr>
        <w:t>Processus de développement</w:t>
      </w:r>
      <w:bookmarkEnd w:id="33"/>
    </w:p>
    <w:p w:rsidR="00EA3263" w:rsidRPr="00665CA8" w:rsidRDefault="00EA3263" w:rsidP="00815E25">
      <w:pPr>
        <w:pStyle w:val="Sansinterligne"/>
        <w:rPr>
          <w:color w:val="FF0000"/>
        </w:rPr>
      </w:pPr>
      <w:bookmarkStart w:id="34" w:name="h.35nkun2" w:colFirst="0" w:colLast="0"/>
      <w:bookmarkEnd w:id="34"/>
      <w:r w:rsidRPr="00665CA8">
        <w:rPr>
          <w:color w:val="FF0000"/>
        </w:rPr>
        <w:t xml:space="preserve">SADT </w:t>
      </w:r>
      <w:r w:rsidR="00665CA8" w:rsidRPr="00665CA8">
        <w:rPr>
          <w:color w:val="FF0000"/>
        </w:rPr>
        <w:t xml:space="preserve"> 0 avec une boite</w:t>
      </w:r>
    </w:p>
    <w:p w:rsidR="00EA3263" w:rsidRDefault="00665CA8" w:rsidP="00EA3263">
      <w:r>
        <w:rPr>
          <w:noProof/>
          <w:lang w:eastAsia="fr-FR"/>
        </w:rPr>
        <w:drawing>
          <wp:inline distT="114300" distB="114300" distL="114300" distR="114300" wp14:anchorId="3A438E23" wp14:editId="4CB0B6A6">
            <wp:extent cx="5760720" cy="25349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5760720" cy="2534970"/>
                    </a:xfrm>
                    <a:prstGeom prst="rect">
                      <a:avLst/>
                    </a:prstGeom>
                    <a:ln/>
                  </pic:spPr>
                </pic:pic>
              </a:graphicData>
            </a:graphic>
          </wp:inline>
        </w:drawing>
      </w:r>
    </w:p>
    <w:p w:rsidR="00EA3263" w:rsidRPr="00815E25" w:rsidRDefault="00815E25" w:rsidP="00815E25">
      <w:pPr>
        <w:pStyle w:val="Titre3"/>
        <w:numPr>
          <w:ilvl w:val="0"/>
          <w:numId w:val="18"/>
        </w:numPr>
        <w:rPr>
          <w:sz w:val="26"/>
        </w:rPr>
      </w:pPr>
      <w:bookmarkStart w:id="35" w:name="_Toc410980442"/>
      <w:r w:rsidRPr="00815E25">
        <w:rPr>
          <w:sz w:val="26"/>
        </w:rPr>
        <w:t>Application du processus de développement</w:t>
      </w:r>
      <w:bookmarkEnd w:id="35"/>
    </w:p>
    <w:p w:rsidR="00B72F0B" w:rsidRDefault="008E3CEE" w:rsidP="00197A29">
      <w:pPr>
        <w:pStyle w:val="Titre3"/>
        <w:numPr>
          <w:ilvl w:val="0"/>
          <w:numId w:val="26"/>
        </w:numPr>
      </w:pPr>
      <w:bookmarkStart w:id="36" w:name="_Toc410980443"/>
      <w:r w:rsidRPr="00197A29">
        <w:t>Définir et valider le d</w:t>
      </w:r>
      <w:r w:rsidRPr="00665CA8">
        <w:rPr>
          <w:rStyle w:val="Style3Car"/>
          <w:b/>
        </w:rPr>
        <w:t>omaine</w:t>
      </w:r>
      <w:bookmarkEnd w:id="36"/>
    </w:p>
    <w:p w:rsidR="00B72F0B" w:rsidRDefault="00B72F0B"/>
    <w:p w:rsidR="00B72F0B" w:rsidRDefault="008E3CEE" w:rsidP="00197A29">
      <w:pPr>
        <w:pStyle w:val="Titre3"/>
        <w:numPr>
          <w:ilvl w:val="0"/>
          <w:numId w:val="26"/>
        </w:numPr>
      </w:pPr>
      <w:bookmarkStart w:id="37" w:name="_Toc410980444"/>
      <w:r w:rsidRPr="00197A29">
        <w:t>Collecter les données</w:t>
      </w:r>
      <w:bookmarkEnd w:id="37"/>
    </w:p>
    <w:p w:rsidR="00B72F0B" w:rsidRDefault="00B72F0B">
      <w:pPr>
        <w:spacing w:after="0"/>
      </w:pPr>
    </w:p>
    <w:p w:rsidR="00B945AB" w:rsidRDefault="00B945AB">
      <w:pPr>
        <w:spacing w:after="0"/>
      </w:pPr>
      <w:r>
        <w:t>Cette étape permet de rechercher l’information et d’identifier celle qui est utile dans les sources sélectionnées pour alimenter l’analyse. Nous définirons un domaine d’analyse pour chaque groupe.</w:t>
      </w:r>
    </w:p>
    <w:p w:rsidR="00B945AB" w:rsidRDefault="00B945AB">
      <w:pPr>
        <w:spacing w:after="0"/>
      </w:pPr>
    </w:p>
    <w:p w:rsidR="00B945AB" w:rsidRDefault="00B945AB">
      <w:pPr>
        <w:spacing w:after="0"/>
      </w:pPr>
    </w:p>
    <w:p w:rsidR="00B72F0B" w:rsidRDefault="008E3CEE">
      <w:pPr>
        <w:spacing w:after="0"/>
      </w:pPr>
      <w:r>
        <w:rPr>
          <w:u w:val="single"/>
        </w:rPr>
        <w:t>Recherches effectuées, premiers résultats :</w:t>
      </w:r>
    </w:p>
    <w:p w:rsidR="00B72F0B" w:rsidRDefault="00B72F0B">
      <w:pPr>
        <w:spacing w:after="0"/>
      </w:pPr>
    </w:p>
    <w:p w:rsidR="00B72F0B" w:rsidRPr="00151AFD" w:rsidRDefault="008E3CEE">
      <w:pPr>
        <w:spacing w:after="0"/>
        <w:rPr>
          <w:lang w:val="en-US"/>
        </w:rPr>
      </w:pPr>
      <w:proofErr w:type="gramStart"/>
      <w:r w:rsidRPr="00151AFD">
        <w:rPr>
          <w:lang w:val="en-US"/>
        </w:rPr>
        <w:t>sport</w:t>
      </w:r>
      <w:proofErr w:type="gramEnd"/>
      <w:r w:rsidRPr="00151AFD">
        <w:rPr>
          <w:lang w:val="en-US"/>
        </w:rPr>
        <w:t xml:space="preserve">* OR coach* (mental* OR coach* OR </w:t>
      </w:r>
      <w:proofErr w:type="spellStart"/>
      <w:r w:rsidRPr="00151AFD">
        <w:rPr>
          <w:lang w:val="en-US"/>
        </w:rPr>
        <w:t>psycholog</w:t>
      </w:r>
      <w:proofErr w:type="spellEnd"/>
      <w:r w:rsidRPr="00151AFD">
        <w:rPr>
          <w:lang w:val="en-US"/>
        </w:rPr>
        <w:t>*)</w:t>
      </w:r>
    </w:p>
    <w:p w:rsidR="00B72F0B" w:rsidRPr="00151AFD" w:rsidRDefault="00B72F0B">
      <w:pPr>
        <w:spacing w:after="0"/>
        <w:rPr>
          <w:lang w:val="en-US"/>
        </w:rPr>
      </w:pPr>
    </w:p>
    <w:p w:rsidR="00B72F0B" w:rsidRDefault="008E3CEE">
      <w:pPr>
        <w:spacing w:after="0"/>
      </w:pPr>
      <w:proofErr w:type="spellStart"/>
      <w:r>
        <w:t>PubPsych</w:t>
      </w:r>
      <w:proofErr w:type="spellEnd"/>
      <w:r>
        <w:t xml:space="preserve"> = 21723 résultats</w:t>
      </w:r>
    </w:p>
    <w:p w:rsidR="00B72F0B" w:rsidRDefault="008E3CEE">
      <w:pPr>
        <w:spacing w:after="0"/>
      </w:pPr>
      <w:proofErr w:type="spellStart"/>
      <w:r>
        <w:t>PubMed</w:t>
      </w:r>
      <w:proofErr w:type="spellEnd"/>
      <w:r>
        <w:t xml:space="preserve"> = 3975 résultats</w:t>
      </w:r>
    </w:p>
    <w:p w:rsidR="00B72F0B" w:rsidRDefault="008E3CEE">
      <w:pPr>
        <w:spacing w:after="0"/>
      </w:pPr>
      <w:r>
        <w:t>Web of Sciences = 12 857 résultats (à revoir)</w:t>
      </w:r>
    </w:p>
    <w:p w:rsidR="00B72F0B" w:rsidRDefault="00B72F0B"/>
    <w:p w:rsidR="00B72F0B" w:rsidRDefault="008E3CEE">
      <w:pPr>
        <w:spacing w:after="0"/>
      </w:pPr>
      <w:r>
        <w:t xml:space="preserve">//TODO revoir la requête -&gt; </w:t>
      </w:r>
      <w:proofErr w:type="gramStart"/>
      <w:r>
        <w:t>affiner</w:t>
      </w:r>
      <w:proofErr w:type="gramEnd"/>
      <w:r>
        <w:t xml:space="preserve"> pour avoir moins de résultats</w:t>
      </w:r>
    </w:p>
    <w:p w:rsidR="00B72F0B" w:rsidRDefault="00B72F0B"/>
    <w:p w:rsidR="00B72F0B" w:rsidRPr="00151AFD" w:rsidRDefault="008E3CEE">
      <w:pPr>
        <w:spacing w:after="0"/>
        <w:rPr>
          <w:lang w:val="en-US"/>
        </w:rPr>
      </w:pPr>
      <w:proofErr w:type="spellStart"/>
      <w:proofErr w:type="gramStart"/>
      <w:r w:rsidRPr="00151AFD">
        <w:rPr>
          <w:lang w:val="en-US"/>
        </w:rPr>
        <w:t>comportement</w:t>
      </w:r>
      <w:proofErr w:type="spellEnd"/>
      <w:proofErr w:type="gramEnd"/>
      <w:r w:rsidRPr="00151AFD">
        <w:rPr>
          <w:lang w:val="en-US"/>
        </w:rPr>
        <w:t xml:space="preserve"> sport* OR </w:t>
      </w:r>
      <w:proofErr w:type="spellStart"/>
      <w:r w:rsidRPr="00151AFD">
        <w:rPr>
          <w:lang w:val="en-US"/>
        </w:rPr>
        <w:t>behav</w:t>
      </w:r>
      <w:proofErr w:type="spellEnd"/>
      <w:r w:rsidRPr="00151AFD">
        <w:rPr>
          <w:lang w:val="en-US"/>
        </w:rPr>
        <w:t xml:space="preserve">* sport* OR coach* (coach* OR mental* OR </w:t>
      </w:r>
      <w:proofErr w:type="spellStart"/>
      <w:r w:rsidRPr="00151AFD">
        <w:rPr>
          <w:lang w:val="en-US"/>
        </w:rPr>
        <w:t>psycholog</w:t>
      </w:r>
      <w:proofErr w:type="spellEnd"/>
      <w:r w:rsidRPr="00151AFD">
        <w:rPr>
          <w:lang w:val="en-US"/>
        </w:rPr>
        <w:t>*)</w:t>
      </w:r>
    </w:p>
    <w:p w:rsidR="00B72F0B" w:rsidRDefault="008E3CEE">
      <w:proofErr w:type="spellStart"/>
      <w:r>
        <w:t>PubPsych</w:t>
      </w:r>
      <w:proofErr w:type="spellEnd"/>
      <w:r>
        <w:t xml:space="preserve"> = 8745 résultats</w:t>
      </w:r>
    </w:p>
    <w:p w:rsidR="00B72F0B" w:rsidRDefault="00B72F0B"/>
    <w:p w:rsidR="00B72F0B" w:rsidRDefault="008E3CEE" w:rsidP="00B945AB">
      <w:pPr>
        <w:pStyle w:val="Titre3"/>
        <w:numPr>
          <w:ilvl w:val="0"/>
          <w:numId w:val="26"/>
        </w:numPr>
      </w:pPr>
      <w:bookmarkStart w:id="38" w:name="_Toc410980445"/>
      <w:r w:rsidRPr="00197A29">
        <w:lastRenderedPageBreak/>
        <w:t>Extraire les données</w:t>
      </w:r>
      <w:bookmarkEnd w:id="38"/>
    </w:p>
    <w:p w:rsidR="00B945AB" w:rsidRDefault="00B945AB" w:rsidP="00B945AB"/>
    <w:p w:rsidR="00B945AB" w:rsidRDefault="00B945AB" w:rsidP="00B945AB">
      <w:r>
        <w:t>Chaque groupe doit définir des métadonnées pour la base étudié. Une métadonnée est un ensemble structuré d’information servant à définir et à décrire le document dont elles font références.</w:t>
      </w:r>
    </w:p>
    <w:p w:rsidR="00B945AB" w:rsidRDefault="00B945AB" w:rsidP="00B945AB">
      <w:r>
        <w:t>Aussi, un descripteur paramétrables de la structure des bases qui s’adapte fidèlement à chaque cas doit été conçu. Ce descripteur définit es différents champs de la base, en identifiant leur bannière, leurs séparateurs, leur utilité et les divers types d’information qu’ils contiennent. Il permet aussi de repérer le début de chaque notice ainsi que la structure physique de l’enregistrement (format et nombre d’occurrence des bannières).</w:t>
      </w:r>
    </w:p>
    <w:p w:rsidR="00B945AB" w:rsidRDefault="00B945AB" w:rsidP="00B945AB"/>
    <w:p w:rsidR="00B945AB" w:rsidRDefault="00B945AB" w:rsidP="00B945AB">
      <w:r>
        <w:t>Chaque groupe doit aussi définir pour chaque base les :</w:t>
      </w:r>
    </w:p>
    <w:p w:rsidR="00B945AB" w:rsidRDefault="00B945AB" w:rsidP="00B945AB">
      <w:pPr>
        <w:pStyle w:val="Paragraphedeliste"/>
        <w:numPr>
          <w:ilvl w:val="0"/>
          <w:numId w:val="28"/>
        </w:numPr>
      </w:pPr>
      <w:r>
        <w:t>Filtrages</w:t>
      </w:r>
    </w:p>
    <w:p w:rsidR="00B945AB" w:rsidRDefault="00B945AB" w:rsidP="00B945AB">
      <w:pPr>
        <w:pStyle w:val="Paragraphedeliste"/>
        <w:numPr>
          <w:ilvl w:val="0"/>
          <w:numId w:val="28"/>
        </w:numPr>
      </w:pPr>
      <w:r>
        <w:t>Synonymies</w:t>
      </w:r>
    </w:p>
    <w:p w:rsidR="00B945AB" w:rsidRDefault="00B945AB" w:rsidP="00B945AB">
      <w:pPr>
        <w:pStyle w:val="Paragraphedeliste"/>
        <w:numPr>
          <w:ilvl w:val="0"/>
          <w:numId w:val="28"/>
        </w:numPr>
      </w:pPr>
      <w:r>
        <w:t>Granularité</w:t>
      </w:r>
    </w:p>
    <w:p w:rsidR="00B945AB" w:rsidRDefault="00B945AB" w:rsidP="00B945AB">
      <w:r>
        <w:t>Et maitriser les fonctions de :</w:t>
      </w:r>
    </w:p>
    <w:p w:rsidR="00B945AB" w:rsidRDefault="00B945AB" w:rsidP="00B945AB">
      <w:pPr>
        <w:pStyle w:val="Paragraphedeliste"/>
        <w:numPr>
          <w:ilvl w:val="0"/>
          <w:numId w:val="28"/>
        </w:numPr>
      </w:pPr>
      <w:r>
        <w:t>Croisements</w:t>
      </w:r>
    </w:p>
    <w:p w:rsidR="00B945AB" w:rsidRDefault="00B945AB" w:rsidP="00B945AB">
      <w:pPr>
        <w:pStyle w:val="Paragraphedeliste"/>
        <w:numPr>
          <w:ilvl w:val="0"/>
          <w:numId w:val="28"/>
        </w:numPr>
      </w:pPr>
      <w:r>
        <w:t>Analyse de données</w:t>
      </w:r>
    </w:p>
    <w:p w:rsidR="00B945AB" w:rsidRDefault="00B945AB" w:rsidP="00B945AB">
      <w:pPr>
        <w:pStyle w:val="Paragraphedeliste"/>
        <w:numPr>
          <w:ilvl w:val="0"/>
          <w:numId w:val="28"/>
        </w:numPr>
      </w:pPr>
      <w:r>
        <w:t>Classification</w:t>
      </w:r>
    </w:p>
    <w:p w:rsidR="00B945AB" w:rsidRDefault="00B945AB" w:rsidP="00B945AB">
      <w:pPr>
        <w:pStyle w:val="Paragraphedeliste"/>
        <w:numPr>
          <w:ilvl w:val="0"/>
          <w:numId w:val="28"/>
        </w:numPr>
      </w:pPr>
      <w:r>
        <w:t>Dessin de graphe</w:t>
      </w:r>
    </w:p>
    <w:p w:rsidR="00B945AB" w:rsidRDefault="00B945AB" w:rsidP="00B945AB">
      <w:pPr>
        <w:pStyle w:val="Paragraphedeliste"/>
        <w:numPr>
          <w:ilvl w:val="0"/>
          <w:numId w:val="28"/>
        </w:numPr>
      </w:pPr>
      <w:r>
        <w:t>Géostratégie</w:t>
      </w:r>
    </w:p>
    <w:p w:rsidR="00B945AB" w:rsidRPr="00B945AB" w:rsidRDefault="00B945AB" w:rsidP="00B945AB">
      <w:pPr>
        <w:ind w:left="360"/>
      </w:pPr>
    </w:p>
    <w:p w:rsidR="00B72F0B" w:rsidRDefault="00B72F0B"/>
    <w:p w:rsidR="00B72F0B" w:rsidRDefault="008E3CEE" w:rsidP="00197A29">
      <w:pPr>
        <w:pStyle w:val="Titre3"/>
        <w:numPr>
          <w:ilvl w:val="0"/>
          <w:numId w:val="26"/>
        </w:numPr>
      </w:pPr>
      <w:bookmarkStart w:id="39" w:name="_Toc410980446"/>
      <w:r w:rsidRPr="00197A29">
        <w:t>Administrer les données</w:t>
      </w:r>
      <w:bookmarkEnd w:id="39"/>
    </w:p>
    <w:p w:rsidR="00151AFD" w:rsidRDefault="00151AFD" w:rsidP="00151AFD"/>
    <w:p w:rsidR="00151AFD" w:rsidRPr="00151AFD" w:rsidRDefault="00151AFD" w:rsidP="00151AFD">
      <w:r>
        <w:t>Dans cette partie, un filtrage est appliqué sur la base de données afin d’obtenir un sous ensemble qui répond aux besoins des clients. Les sous ensemble constituent une vue restreinte de la base et sont utilisés comme point d’entrée pour chaque groupe afin que les étudiants puissent appliquer leurs requêtes.</w:t>
      </w:r>
    </w:p>
    <w:p w:rsidR="00B72F0B" w:rsidRDefault="008E3CEE" w:rsidP="00151AFD">
      <w:pPr>
        <w:pStyle w:val="Titre3"/>
        <w:numPr>
          <w:ilvl w:val="0"/>
          <w:numId w:val="26"/>
        </w:numPr>
      </w:pPr>
      <w:bookmarkStart w:id="40" w:name="_Toc410980447"/>
      <w:r w:rsidRPr="00197A29">
        <w:t>Exploiter les données</w:t>
      </w:r>
      <w:bookmarkEnd w:id="40"/>
    </w:p>
    <w:p w:rsidR="00151AFD" w:rsidRDefault="00151AFD" w:rsidP="00151AFD"/>
    <w:p w:rsidR="00151AFD" w:rsidRDefault="00151AFD" w:rsidP="00151AFD">
      <w:r>
        <w:t xml:space="preserve">Cette partie consiste à générer des structures de données pour chaque groupe. Cela est possible en appliquant des requêtes sur les sous-ensembles de la base de données produits lors de l’étape précédente. Un programme en PERL fourni par l’enseignant produit des tables à partir de croisement obtenus par Tétralogie. Une étape intermédiaire permet de générer les instructions de création de la base de données et le peuplement de celle-ci. Ces étapes sont décrites dans la figure 1. Par la suite, les requêtes doivent être écrites. Ces requêtes concernent les données présentes dans les différentes </w:t>
      </w:r>
      <w:r>
        <w:lastRenderedPageBreak/>
        <w:t>tables obtenues. Suivant le type de requête, les sorties (résultats) sont classifiées en quatre (4) types (dimensions) :</w:t>
      </w:r>
    </w:p>
    <w:p w:rsidR="00151AFD" w:rsidRDefault="00151AFD" w:rsidP="00151AFD">
      <w:pPr>
        <w:pStyle w:val="Paragraphedeliste"/>
        <w:numPr>
          <w:ilvl w:val="0"/>
          <w:numId w:val="27"/>
        </w:numPr>
      </w:pPr>
      <w:r>
        <w:t>Une variable</w:t>
      </w:r>
    </w:p>
    <w:p w:rsidR="00151AFD" w:rsidRDefault="00151AFD" w:rsidP="00151AFD">
      <w:pPr>
        <w:pStyle w:val="Paragraphedeliste"/>
        <w:numPr>
          <w:ilvl w:val="0"/>
          <w:numId w:val="27"/>
        </w:numPr>
      </w:pPr>
      <w:r>
        <w:t>Un vecteur</w:t>
      </w:r>
    </w:p>
    <w:p w:rsidR="00151AFD" w:rsidRDefault="00151AFD" w:rsidP="00151AFD">
      <w:pPr>
        <w:pStyle w:val="Paragraphedeliste"/>
        <w:numPr>
          <w:ilvl w:val="0"/>
          <w:numId w:val="27"/>
        </w:numPr>
      </w:pPr>
      <w:r>
        <w:t>Une matrice</w:t>
      </w:r>
    </w:p>
    <w:p w:rsidR="00151AFD" w:rsidRPr="00151AFD" w:rsidRDefault="00151AFD" w:rsidP="00151AFD">
      <w:pPr>
        <w:pStyle w:val="Paragraphedeliste"/>
        <w:numPr>
          <w:ilvl w:val="0"/>
          <w:numId w:val="27"/>
        </w:numPr>
      </w:pPr>
      <w:r>
        <w:t>Un cube</w:t>
      </w:r>
    </w:p>
    <w:p w:rsidR="00B72F0B" w:rsidRDefault="008E3CEE" w:rsidP="00151AFD">
      <w:pPr>
        <w:pStyle w:val="Titre3"/>
        <w:numPr>
          <w:ilvl w:val="0"/>
          <w:numId w:val="26"/>
        </w:numPr>
      </w:pPr>
      <w:bookmarkStart w:id="41" w:name="h.t0iu647ayjlb" w:colFirst="0" w:colLast="0"/>
      <w:bookmarkStart w:id="42" w:name="_Toc410980448"/>
      <w:bookmarkEnd w:id="41"/>
      <w:r w:rsidRPr="00197A29">
        <w:t>Valoriser les données</w:t>
      </w:r>
      <w:bookmarkStart w:id="43" w:name="h.yqhv7pv3dlbw" w:colFirst="0" w:colLast="0"/>
      <w:bookmarkStart w:id="44" w:name="h.dzj8raf2bcvz" w:colFirst="0" w:colLast="0"/>
      <w:bookmarkEnd w:id="42"/>
      <w:bookmarkEnd w:id="43"/>
      <w:bookmarkEnd w:id="44"/>
    </w:p>
    <w:p w:rsidR="00151AFD" w:rsidRDefault="00151AFD" w:rsidP="00151AFD"/>
    <w:p w:rsidR="00151AFD" w:rsidRDefault="00151AFD" w:rsidP="00151AFD">
      <w:r>
        <w:t>Les fonctions de « </w:t>
      </w:r>
      <w:proofErr w:type="spellStart"/>
      <w:r>
        <w:t>reporting</w:t>
      </w:r>
      <w:proofErr w:type="spellEnd"/>
      <w:r>
        <w:t> » sont essentielles pour réussir la présentation d’un travail de veille et pour convaincre les décideurs par un document lisible, pertinent et concis.</w:t>
      </w:r>
    </w:p>
    <w:p w:rsidR="00151AFD" w:rsidRDefault="00151AFD" w:rsidP="00151AFD"/>
    <w:p w:rsidR="00151AFD" w:rsidRDefault="00151AFD" w:rsidP="00151AFD">
      <w:r>
        <w:t>Pour chaque groupe, nous définissons différents types de sorties adaptés à chaque type de requête tels que :</w:t>
      </w:r>
    </w:p>
    <w:p w:rsidR="00151AFD" w:rsidRDefault="00151AFD" w:rsidP="00151AFD">
      <w:pPr>
        <w:pStyle w:val="Paragraphedeliste"/>
        <w:numPr>
          <w:ilvl w:val="0"/>
          <w:numId w:val="27"/>
        </w:numPr>
      </w:pPr>
      <w:r>
        <w:t>Histogrammes d’</w:t>
      </w:r>
      <w:r w:rsidR="00B945AB">
        <w:t>évolution</w:t>
      </w:r>
      <w:r>
        <w:t xml:space="preserve"> 2D et 3D</w:t>
      </w:r>
    </w:p>
    <w:p w:rsidR="00151AFD" w:rsidRDefault="00151AFD" w:rsidP="00151AFD">
      <w:pPr>
        <w:pStyle w:val="Paragraphedeliste"/>
        <w:numPr>
          <w:ilvl w:val="0"/>
          <w:numId w:val="27"/>
        </w:numPr>
      </w:pPr>
      <w:r>
        <w:t>Histogramme comparatifs ou cumulatifs 2D et 3D</w:t>
      </w:r>
    </w:p>
    <w:p w:rsidR="00151AFD" w:rsidRDefault="00151AFD" w:rsidP="00151AFD">
      <w:pPr>
        <w:pStyle w:val="Paragraphedeliste"/>
        <w:numPr>
          <w:ilvl w:val="0"/>
          <w:numId w:val="27"/>
        </w:numPr>
      </w:pPr>
      <w:r>
        <w:t>Cartes géographiques</w:t>
      </w:r>
    </w:p>
    <w:p w:rsidR="00151AFD" w:rsidRDefault="00151AFD" w:rsidP="00151AFD">
      <w:pPr>
        <w:pStyle w:val="Paragraphedeliste"/>
        <w:numPr>
          <w:ilvl w:val="0"/>
          <w:numId w:val="27"/>
        </w:numPr>
      </w:pPr>
      <w:r>
        <w:t>Graphes relationnels.</w:t>
      </w:r>
    </w:p>
    <w:p w:rsidR="00151AFD" w:rsidRPr="00151AFD" w:rsidRDefault="00B945AB" w:rsidP="00151AFD">
      <w:r>
        <w:t>Cet ensemble de possibilités doit permettre à chacun de trouver les bons réglages pour découvrir puis communiquer l’information stratégiques ciblée à intégrer dans son rapport d’analyse personnalisé.</w:t>
      </w:r>
    </w:p>
    <w:p w:rsidR="00B72F0B" w:rsidRDefault="008E3CEE">
      <w:r>
        <w:br w:type="page"/>
      </w:r>
    </w:p>
    <w:p w:rsidR="00ED1976" w:rsidRDefault="00ED1976" w:rsidP="00815E25">
      <w:pPr>
        <w:pStyle w:val="Titre1"/>
        <w:numPr>
          <w:ilvl w:val="0"/>
          <w:numId w:val="24"/>
        </w:numPr>
      </w:pPr>
      <w:bookmarkStart w:id="45" w:name="h.li7hs4bs2ue3" w:colFirst="0" w:colLast="0"/>
      <w:bookmarkStart w:id="46" w:name="_Toc410848631"/>
      <w:bookmarkStart w:id="47" w:name="_Toc410980449"/>
      <w:bookmarkEnd w:id="45"/>
      <w:r>
        <w:lastRenderedPageBreak/>
        <w:t>Matériels et outils</w:t>
      </w:r>
      <w:bookmarkEnd w:id="46"/>
      <w:bookmarkEnd w:id="47"/>
    </w:p>
    <w:p w:rsidR="00ED1976" w:rsidRDefault="00ED1976" w:rsidP="00ED1976">
      <w:pPr>
        <w:pStyle w:val="Titre2"/>
        <w:numPr>
          <w:ilvl w:val="0"/>
          <w:numId w:val="15"/>
        </w:numPr>
      </w:pPr>
      <w:bookmarkStart w:id="48" w:name="_Toc410848632"/>
      <w:bookmarkStart w:id="49" w:name="_Toc410980450"/>
      <w:r>
        <w:t>Plateforme de développement</w:t>
      </w:r>
      <w:bookmarkEnd w:id="48"/>
      <w:bookmarkEnd w:id="49"/>
    </w:p>
    <w:p w:rsidR="00ED1976" w:rsidRDefault="00ED1976" w:rsidP="00ED1976">
      <w:r>
        <w:t>Tétralogie</w:t>
      </w:r>
    </w:p>
    <w:p w:rsidR="00ED1976" w:rsidRDefault="00ED1976" w:rsidP="00ED1976"/>
    <w:p w:rsidR="00ED1976" w:rsidRDefault="00ED1976" w:rsidP="00ED1976">
      <w:pPr>
        <w:pStyle w:val="Titre2"/>
        <w:numPr>
          <w:ilvl w:val="0"/>
          <w:numId w:val="15"/>
        </w:numPr>
      </w:pPr>
      <w:bookmarkStart w:id="50" w:name="_Toc410848633"/>
      <w:bookmarkStart w:id="51" w:name="_Toc410980451"/>
      <w:r>
        <w:t>Outils utilisés</w:t>
      </w:r>
      <w:bookmarkEnd w:id="50"/>
      <w:bookmarkEnd w:id="51"/>
    </w:p>
    <w:p w:rsidR="00ED1976" w:rsidRDefault="00ED1976" w:rsidP="00ED1976">
      <w:r>
        <w:t>SVN, Gantt Project</w:t>
      </w:r>
    </w:p>
    <w:p w:rsidR="00B72F0B" w:rsidRDefault="008E3CEE">
      <w:r>
        <w:br w:type="page"/>
      </w:r>
    </w:p>
    <w:p w:rsidR="00B72F0B" w:rsidRDefault="008E3CEE" w:rsidP="00815E25">
      <w:pPr>
        <w:pStyle w:val="Titre1"/>
        <w:numPr>
          <w:ilvl w:val="0"/>
          <w:numId w:val="25"/>
        </w:numPr>
      </w:pPr>
      <w:bookmarkStart w:id="52" w:name="h.3j2qqm3" w:colFirst="0" w:colLast="0"/>
      <w:bookmarkStart w:id="53" w:name="_Toc410980452"/>
      <w:bookmarkEnd w:id="52"/>
      <w:r>
        <w:lastRenderedPageBreak/>
        <w:t>Gestion de configuration</w:t>
      </w:r>
      <w:bookmarkEnd w:id="53"/>
    </w:p>
    <w:p w:rsidR="00B72F0B" w:rsidRDefault="008E3CEE">
      <w:r>
        <w:t>SVN</w:t>
      </w:r>
    </w:p>
    <w:p w:rsidR="00B72F0B" w:rsidRDefault="008E3CEE">
      <w:r>
        <w:br w:type="page"/>
      </w:r>
    </w:p>
    <w:p w:rsidR="00B72F0B" w:rsidRDefault="00B72F0B"/>
    <w:p w:rsidR="00B72F0B" w:rsidRDefault="008E3CEE" w:rsidP="00815E25">
      <w:pPr>
        <w:pStyle w:val="Titre1"/>
        <w:numPr>
          <w:ilvl w:val="0"/>
          <w:numId w:val="25"/>
        </w:numPr>
        <w:ind w:hanging="359"/>
      </w:pPr>
      <w:bookmarkStart w:id="54" w:name="h.1y810tw" w:colFirst="0" w:colLast="0"/>
      <w:bookmarkStart w:id="55" w:name="_Toc410980453"/>
      <w:bookmarkEnd w:id="54"/>
      <w:r>
        <w:t>Assurances et contrôle qualité</w:t>
      </w:r>
      <w:bookmarkEnd w:id="55"/>
    </w:p>
    <w:p w:rsidR="00B72F0B" w:rsidRDefault="008E3CEE">
      <w:pPr>
        <w:pStyle w:val="Titre2"/>
        <w:numPr>
          <w:ilvl w:val="0"/>
          <w:numId w:val="7"/>
        </w:numPr>
        <w:ind w:hanging="359"/>
      </w:pPr>
      <w:bookmarkStart w:id="56" w:name="h.4i7ojhp" w:colFirst="0" w:colLast="0"/>
      <w:bookmarkStart w:id="57" w:name="_Toc410980454"/>
      <w:bookmarkEnd w:id="56"/>
      <w:r>
        <w:t>Revues</w:t>
      </w:r>
      <w:bookmarkEnd w:id="57"/>
    </w:p>
    <w:p w:rsidR="00B72F0B" w:rsidRDefault="008E3CEE">
      <w:r>
        <w:t>Formulaire de suivi pour chaque réunion</w:t>
      </w:r>
    </w:p>
    <w:p w:rsidR="00B72F0B" w:rsidRDefault="008E3CEE">
      <w:r>
        <w:t xml:space="preserve">Revue : </w:t>
      </w:r>
    </w:p>
    <w:p w:rsidR="00B72F0B" w:rsidRDefault="008E3CEE">
      <w:pPr>
        <w:numPr>
          <w:ilvl w:val="0"/>
          <w:numId w:val="1"/>
        </w:numPr>
        <w:spacing w:after="0"/>
        <w:ind w:hanging="359"/>
        <w:contextualSpacing/>
      </w:pPr>
      <w:r>
        <w:t>29/01 : choix du sujet</w:t>
      </w:r>
    </w:p>
    <w:p w:rsidR="00B72F0B" w:rsidRDefault="008E3CEE">
      <w:pPr>
        <w:numPr>
          <w:ilvl w:val="0"/>
          <w:numId w:val="1"/>
        </w:numPr>
        <w:ind w:hanging="359"/>
        <w:contextualSpacing/>
      </w:pPr>
      <w:r>
        <w:t>02/02 : définition du sujet, de la problématique et recherche des données sur les différentes bases de données en ligne</w:t>
      </w:r>
    </w:p>
    <w:p w:rsidR="00B72F0B" w:rsidRDefault="00B72F0B"/>
    <w:p w:rsidR="00B72F0B" w:rsidRDefault="00B72F0B"/>
    <w:p w:rsidR="00B72F0B" w:rsidRDefault="00B72F0B"/>
    <w:p w:rsidR="00B72F0B" w:rsidRDefault="008E3CEE">
      <w:pPr>
        <w:pStyle w:val="Titre2"/>
        <w:numPr>
          <w:ilvl w:val="0"/>
          <w:numId w:val="7"/>
        </w:numPr>
        <w:ind w:hanging="359"/>
      </w:pPr>
      <w:bookmarkStart w:id="58" w:name="h.2xcytpi" w:colFirst="0" w:colLast="0"/>
      <w:bookmarkStart w:id="59" w:name="_Toc410980455"/>
      <w:bookmarkEnd w:id="58"/>
      <w:r>
        <w:t>Contrôle qualité</w:t>
      </w:r>
      <w:bookmarkEnd w:id="59"/>
    </w:p>
    <w:p w:rsidR="00B72F0B" w:rsidRDefault="008E3CEE">
      <w:r>
        <w:t>Actions mises en place durant le projet</w:t>
      </w:r>
    </w:p>
    <w:p w:rsidR="00B72F0B" w:rsidRDefault="008E3CEE">
      <w:r>
        <w:br w:type="page"/>
      </w:r>
    </w:p>
    <w:p w:rsidR="00B72F0B" w:rsidRDefault="008E3CEE">
      <w:pPr>
        <w:pStyle w:val="Titre1"/>
      </w:pPr>
      <w:bookmarkStart w:id="60" w:name="h.1ci93xb" w:colFirst="0" w:colLast="0"/>
      <w:bookmarkStart w:id="61" w:name="_Toc410980456"/>
      <w:bookmarkEnd w:id="60"/>
      <w:r>
        <w:lastRenderedPageBreak/>
        <w:t>Bilan</w:t>
      </w:r>
      <w:bookmarkEnd w:id="61"/>
    </w:p>
    <w:p w:rsidR="00B72F0B" w:rsidRDefault="00B72F0B"/>
    <w:p w:rsidR="00B72F0B" w:rsidRDefault="008E3CEE">
      <w:pPr>
        <w:pStyle w:val="Titre2"/>
      </w:pPr>
      <w:bookmarkStart w:id="62" w:name="h.3whwml4" w:colFirst="0" w:colLast="0"/>
      <w:bookmarkStart w:id="63" w:name="_Toc410980457"/>
      <w:bookmarkEnd w:id="62"/>
      <w:r>
        <w:t>Bilan par rapport au client</w:t>
      </w:r>
      <w:bookmarkEnd w:id="63"/>
    </w:p>
    <w:p w:rsidR="00B72F0B" w:rsidRDefault="00B72F0B"/>
    <w:p w:rsidR="00B72F0B" w:rsidRDefault="00B72F0B"/>
    <w:p w:rsidR="00B72F0B" w:rsidRDefault="00B72F0B"/>
    <w:p w:rsidR="00B72F0B" w:rsidRDefault="008E3CEE">
      <w:pPr>
        <w:pStyle w:val="Titre2"/>
      </w:pPr>
      <w:bookmarkStart w:id="64" w:name="h.2bn6wsx" w:colFirst="0" w:colLast="0"/>
      <w:bookmarkStart w:id="65" w:name="_Toc410980458"/>
      <w:bookmarkEnd w:id="64"/>
      <w:r>
        <w:t>Bilan pour l’équipe</w:t>
      </w:r>
      <w:bookmarkEnd w:id="65"/>
    </w:p>
    <w:p w:rsidR="00B72F0B" w:rsidRDefault="00B72F0B"/>
    <w:p w:rsidR="00B72F0B" w:rsidRDefault="008E3CEE">
      <w:r>
        <w:br w:type="page"/>
      </w:r>
    </w:p>
    <w:p w:rsidR="00B72F0B" w:rsidRDefault="008E3CEE">
      <w:pPr>
        <w:pStyle w:val="Titre1"/>
      </w:pPr>
      <w:bookmarkStart w:id="66" w:name="h.qsh70q" w:colFirst="0" w:colLast="0"/>
      <w:bookmarkStart w:id="67" w:name="_Toc410980459"/>
      <w:bookmarkEnd w:id="66"/>
      <w:r>
        <w:lastRenderedPageBreak/>
        <w:t>Sources</w:t>
      </w:r>
      <w:bookmarkEnd w:id="67"/>
    </w:p>
    <w:p w:rsidR="00B72F0B" w:rsidRDefault="00B72F0B"/>
    <w:p w:rsidR="00B72F0B" w:rsidRDefault="008E3CEE">
      <w:r>
        <w:br w:type="page"/>
      </w:r>
    </w:p>
    <w:p w:rsidR="00B72F0B" w:rsidRDefault="008E3CEE">
      <w:ins w:id="68" w:author="LEJAILLE Thibault" w:date="2015-02-05T19:11:00Z">
        <w:r>
          <w:lastRenderedPageBreak/>
          <w:t xml:space="preserve">On peut déjà mettre nos sources (site où sont nos bases de données). </w:t>
        </w:r>
      </w:ins>
    </w:p>
    <w:p w:rsidR="00B72F0B" w:rsidRPr="00151AFD" w:rsidRDefault="008E3CEE">
      <w:pPr>
        <w:pStyle w:val="Titre1"/>
        <w:rPr>
          <w:lang w:val="en-US"/>
        </w:rPr>
      </w:pPr>
      <w:bookmarkStart w:id="69" w:name="h.3as4poj" w:colFirst="0" w:colLast="0"/>
      <w:bookmarkStart w:id="70" w:name="_Toc410980460"/>
      <w:bookmarkEnd w:id="69"/>
      <w:proofErr w:type="spellStart"/>
      <w:r w:rsidRPr="00151AFD">
        <w:rPr>
          <w:lang w:val="en-US"/>
        </w:rPr>
        <w:t>Annexe</w:t>
      </w:r>
      <w:bookmarkEnd w:id="70"/>
      <w:proofErr w:type="spellEnd"/>
    </w:p>
    <w:p w:rsidR="00B72F0B" w:rsidRPr="00151AFD" w:rsidRDefault="00815E25" w:rsidP="00815E25">
      <w:pPr>
        <w:pStyle w:val="Sansinterligne"/>
        <w:rPr>
          <w:lang w:val="en-US"/>
        </w:rPr>
      </w:pPr>
      <w:proofErr w:type="spellStart"/>
      <w:r w:rsidRPr="00151AFD">
        <w:rPr>
          <w:lang w:val="en-US"/>
        </w:rPr>
        <w:t>PubPsych</w:t>
      </w:r>
      <w:proofErr w:type="spellEnd"/>
    </w:p>
    <w:p w:rsidR="00815E25" w:rsidRPr="00151AFD" w:rsidRDefault="00815E25" w:rsidP="00815E25">
      <w:pPr>
        <w:pStyle w:val="Sansinterligne"/>
        <w:rPr>
          <w:lang w:val="en-US"/>
        </w:rPr>
      </w:pPr>
    </w:p>
    <w:p w:rsidR="00815E25" w:rsidRPr="00151AFD" w:rsidRDefault="00815E25" w:rsidP="00815E25">
      <w:pPr>
        <w:pStyle w:val="Sansinterligne"/>
        <w:rPr>
          <w:lang w:val="en-US"/>
        </w:rPr>
      </w:pPr>
      <w:proofErr w:type="gramStart"/>
      <w:r w:rsidRPr="00151AFD">
        <w:rPr>
          <w:lang w:val="en-US"/>
        </w:rPr>
        <w:t>PubMed ???</w:t>
      </w:r>
      <w:proofErr w:type="gramEnd"/>
    </w:p>
    <w:p w:rsidR="00815E25" w:rsidRPr="00151AFD" w:rsidRDefault="00815E25" w:rsidP="00815E25">
      <w:pPr>
        <w:pStyle w:val="Sansinterligne"/>
        <w:rPr>
          <w:lang w:val="en-US"/>
        </w:rPr>
      </w:pPr>
    </w:p>
    <w:p w:rsidR="00815E25" w:rsidRPr="00151AFD" w:rsidRDefault="00815E25" w:rsidP="00815E25">
      <w:pPr>
        <w:pStyle w:val="Sansinterligne"/>
        <w:rPr>
          <w:lang w:val="en-US"/>
        </w:rPr>
      </w:pPr>
      <w:r w:rsidRPr="00151AFD">
        <w:rPr>
          <w:lang w:val="en-US"/>
        </w:rPr>
        <w:t xml:space="preserve">Web of </w:t>
      </w:r>
      <w:proofErr w:type="gramStart"/>
      <w:r w:rsidRPr="00151AFD">
        <w:rPr>
          <w:lang w:val="en-US"/>
        </w:rPr>
        <w:t>science ???</w:t>
      </w:r>
      <w:proofErr w:type="gramEnd"/>
    </w:p>
    <w:p w:rsidR="00815E25" w:rsidRPr="00151AFD" w:rsidRDefault="00815E25" w:rsidP="00815E25">
      <w:pPr>
        <w:pStyle w:val="Sansinterligne"/>
        <w:rPr>
          <w:lang w:val="en-US"/>
        </w:rPr>
      </w:pPr>
    </w:p>
    <w:p w:rsidR="00B72F0B" w:rsidRPr="00151AFD" w:rsidRDefault="00B72F0B" w:rsidP="00815E25">
      <w:pPr>
        <w:pStyle w:val="Sansinterligne"/>
        <w:rPr>
          <w:lang w:val="en-US"/>
        </w:rPr>
      </w:pPr>
    </w:p>
    <w:sectPr w:rsidR="00B72F0B" w:rsidRPr="00151AFD">
      <w:headerReference w:type="default" r:id="rId11"/>
      <w:footerReference w:type="default" r:id="rId1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620" w:rsidRDefault="00190620">
      <w:pPr>
        <w:spacing w:after="0" w:line="240" w:lineRule="auto"/>
      </w:pPr>
      <w:r>
        <w:separator/>
      </w:r>
    </w:p>
  </w:endnote>
  <w:endnote w:type="continuationSeparator" w:id="0">
    <w:p w:rsidR="00190620" w:rsidRDefault="00190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CEE" w:rsidRDefault="008E3CEE">
    <w:pPr>
      <w:tabs>
        <w:tab w:val="center" w:pos="4536"/>
        <w:tab w:val="right" w:pos="9072"/>
      </w:tabs>
      <w:spacing w:after="0" w:line="240" w:lineRule="auto"/>
      <w:jc w:val="right"/>
    </w:pPr>
    <w:r>
      <w:fldChar w:fldCharType="begin"/>
    </w:r>
    <w:r>
      <w:instrText>PAGE</w:instrText>
    </w:r>
    <w:r>
      <w:fldChar w:fldCharType="separate"/>
    </w:r>
    <w:r w:rsidR="00B14A17">
      <w:rPr>
        <w:noProof/>
      </w:rPr>
      <w:t>1</w:t>
    </w:r>
    <w:r>
      <w:fldChar w:fldCharType="end"/>
    </w:r>
  </w:p>
  <w:p w:rsidR="008E3CEE" w:rsidRDefault="008E3CEE">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620" w:rsidRDefault="00190620">
      <w:pPr>
        <w:spacing w:after="0" w:line="240" w:lineRule="auto"/>
      </w:pPr>
      <w:r>
        <w:separator/>
      </w:r>
    </w:p>
  </w:footnote>
  <w:footnote w:type="continuationSeparator" w:id="0">
    <w:p w:rsidR="00190620" w:rsidRDefault="001906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CEE" w:rsidRDefault="008E3CEE">
    <w:pPr>
      <w:tabs>
        <w:tab w:val="center" w:pos="4536"/>
        <w:tab w:val="right" w:pos="9072"/>
      </w:tabs>
      <w:spacing w:after="0" w:line="240" w:lineRule="auto"/>
    </w:pPr>
    <w:r>
      <w:t>Cassie CHAUSSE – Marie DUCHATEAU – Marine ISSERTES – Thibault LEJAILLE – Mélanie MOUCHARD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234"/>
    <w:multiLevelType w:val="hybridMultilevel"/>
    <w:tmpl w:val="EC503B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D65B57"/>
    <w:multiLevelType w:val="multilevel"/>
    <w:tmpl w:val="9E2A1D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965148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6218B3"/>
    <w:multiLevelType w:val="multilevel"/>
    <w:tmpl w:val="6BB682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D741357"/>
    <w:multiLevelType w:val="hybridMultilevel"/>
    <w:tmpl w:val="9BB4BD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760806"/>
    <w:multiLevelType w:val="hybridMultilevel"/>
    <w:tmpl w:val="EBD2840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24C6B64"/>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2803E38"/>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D277792"/>
    <w:multiLevelType w:val="multilevel"/>
    <w:tmpl w:val="E0A241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3981C77"/>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41D6997"/>
    <w:multiLevelType w:val="multilevel"/>
    <w:tmpl w:val="1108A6C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4D63124"/>
    <w:multiLevelType w:val="multilevel"/>
    <w:tmpl w:val="F63048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3C024CDE"/>
    <w:multiLevelType w:val="hybridMultilevel"/>
    <w:tmpl w:val="ED1613CC"/>
    <w:lvl w:ilvl="0" w:tplc="26BA18A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DAE6B4B"/>
    <w:multiLevelType w:val="hybridMultilevel"/>
    <w:tmpl w:val="BC3E12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B111C1"/>
    <w:multiLevelType w:val="hybridMultilevel"/>
    <w:tmpl w:val="D28014D4"/>
    <w:lvl w:ilvl="0" w:tplc="5054FA0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6463EE0"/>
    <w:multiLevelType w:val="multilevel"/>
    <w:tmpl w:val="50C0630E"/>
    <w:lvl w:ilvl="0">
      <w:start w:val="6"/>
      <w:numFmt w:val="upperRoman"/>
      <w:lvlText w:val="%1."/>
      <w:lvlJc w:val="righ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6">
    <w:nsid w:val="51B01BB3"/>
    <w:multiLevelType w:val="hybridMultilevel"/>
    <w:tmpl w:val="A7E0D116"/>
    <w:lvl w:ilvl="0" w:tplc="CB842318">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3DE2517"/>
    <w:multiLevelType w:val="multilevel"/>
    <w:tmpl w:val="14C66B70"/>
    <w:lvl w:ilvl="0">
      <w:start w:val="1"/>
      <w:numFmt w:val="upperRoman"/>
      <w:pStyle w:val="Style1"/>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5B38332F"/>
    <w:multiLevelType w:val="hybridMultilevel"/>
    <w:tmpl w:val="F9DCF17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5B4A6AEB"/>
    <w:multiLevelType w:val="multilevel"/>
    <w:tmpl w:val="3470F4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DD04BC3"/>
    <w:multiLevelType w:val="hybridMultilevel"/>
    <w:tmpl w:val="344A5346"/>
    <w:lvl w:ilvl="0" w:tplc="192E37DE">
      <w:start w:val="1"/>
      <w:numFmt w:val="lowerLetter"/>
      <w:pStyle w:val="Style3"/>
      <w:lvlText w:val="%1)"/>
      <w:lvlJc w:val="left"/>
      <w:pPr>
        <w:ind w:left="2520" w:hanging="360"/>
      </w:pPr>
    </w:lvl>
    <w:lvl w:ilvl="1" w:tplc="040C0019">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1">
    <w:nsid w:val="62680241"/>
    <w:multiLevelType w:val="multilevel"/>
    <w:tmpl w:val="5E24E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64B40D92"/>
    <w:multiLevelType w:val="multilevel"/>
    <w:tmpl w:val="46442D54"/>
    <w:lvl w:ilvl="0">
      <w:start w:val="1"/>
      <w:numFmt w:val="upperRoman"/>
      <w:lvlText w:val="%1."/>
      <w:lvlJc w:val="right"/>
      <w:pPr>
        <w:ind w:left="1799" w:firstLine="360"/>
      </w:pPr>
    </w:lvl>
    <w:lvl w:ilvl="1">
      <w:start w:val="1"/>
      <w:numFmt w:val="lowerLetter"/>
      <w:lvlText w:val="%2)"/>
      <w:lvlJc w:val="left"/>
      <w:pPr>
        <w:ind w:left="2519" w:firstLine="1080"/>
      </w:pPr>
    </w:lvl>
    <w:lvl w:ilvl="2">
      <w:start w:val="1"/>
      <w:numFmt w:val="lowerRoman"/>
      <w:lvlText w:val="%3)"/>
      <w:lvlJc w:val="right"/>
      <w:pPr>
        <w:ind w:left="3239" w:firstLine="1980"/>
      </w:pPr>
    </w:lvl>
    <w:lvl w:ilvl="3">
      <w:start w:val="1"/>
      <w:numFmt w:val="decimal"/>
      <w:lvlText w:val="(%4)"/>
      <w:lvlJc w:val="left"/>
      <w:pPr>
        <w:ind w:left="3959" w:firstLine="2520"/>
      </w:pPr>
    </w:lvl>
    <w:lvl w:ilvl="4">
      <w:start w:val="1"/>
      <w:numFmt w:val="lowerLetter"/>
      <w:lvlText w:val="(%5)"/>
      <w:lvlJc w:val="left"/>
      <w:pPr>
        <w:ind w:left="4679" w:firstLine="3240"/>
      </w:pPr>
    </w:lvl>
    <w:lvl w:ilvl="5">
      <w:start w:val="1"/>
      <w:numFmt w:val="lowerRoman"/>
      <w:lvlText w:val="(%6)"/>
      <w:lvlJc w:val="right"/>
      <w:pPr>
        <w:ind w:left="5399" w:firstLine="4140"/>
      </w:pPr>
    </w:lvl>
    <w:lvl w:ilvl="6">
      <w:start w:val="1"/>
      <w:numFmt w:val="decimal"/>
      <w:lvlText w:val="%7."/>
      <w:lvlJc w:val="left"/>
      <w:pPr>
        <w:ind w:left="6119" w:firstLine="4680"/>
      </w:pPr>
    </w:lvl>
    <w:lvl w:ilvl="7">
      <w:start w:val="1"/>
      <w:numFmt w:val="lowerLetter"/>
      <w:lvlText w:val="%8."/>
      <w:lvlJc w:val="left"/>
      <w:pPr>
        <w:ind w:left="6839" w:firstLine="5400"/>
      </w:pPr>
    </w:lvl>
    <w:lvl w:ilvl="8">
      <w:start w:val="1"/>
      <w:numFmt w:val="lowerRoman"/>
      <w:lvlText w:val="%9."/>
      <w:lvlJc w:val="right"/>
      <w:pPr>
        <w:ind w:left="7559" w:firstLine="6300"/>
      </w:pPr>
    </w:lvl>
  </w:abstractNum>
  <w:abstractNum w:abstractNumId="23">
    <w:nsid w:val="66FE72DC"/>
    <w:multiLevelType w:val="multilevel"/>
    <w:tmpl w:val="60B46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8C468B6"/>
    <w:multiLevelType w:val="multilevel"/>
    <w:tmpl w:val="BD804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2E80795"/>
    <w:multiLevelType w:val="hybridMultilevel"/>
    <w:tmpl w:val="25C0965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6637F76"/>
    <w:multiLevelType w:val="hybridMultilevel"/>
    <w:tmpl w:val="4636F5B4"/>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7">
    <w:nsid w:val="7B931C78"/>
    <w:multiLevelType w:val="multilevel"/>
    <w:tmpl w:val="CAB62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23"/>
  </w:num>
  <w:num w:numId="3">
    <w:abstractNumId w:val="22"/>
  </w:num>
  <w:num w:numId="4">
    <w:abstractNumId w:val="27"/>
  </w:num>
  <w:num w:numId="5">
    <w:abstractNumId w:val="8"/>
  </w:num>
  <w:num w:numId="6">
    <w:abstractNumId w:val="3"/>
  </w:num>
  <w:num w:numId="7">
    <w:abstractNumId w:val="1"/>
  </w:num>
  <w:num w:numId="8">
    <w:abstractNumId w:val="11"/>
  </w:num>
  <w:num w:numId="9">
    <w:abstractNumId w:val="9"/>
  </w:num>
  <w:num w:numId="10">
    <w:abstractNumId w:val="17"/>
  </w:num>
  <w:num w:numId="11">
    <w:abstractNumId w:val="10"/>
  </w:num>
  <w:num w:numId="12">
    <w:abstractNumId w:val="24"/>
  </w:num>
  <w:num w:numId="13">
    <w:abstractNumId w:val="13"/>
  </w:num>
  <w:num w:numId="14">
    <w:abstractNumId w:val="4"/>
  </w:num>
  <w:num w:numId="15">
    <w:abstractNumId w:val="18"/>
  </w:num>
  <w:num w:numId="16">
    <w:abstractNumId w:val="25"/>
  </w:num>
  <w:num w:numId="17">
    <w:abstractNumId w:val="21"/>
  </w:num>
  <w:num w:numId="18">
    <w:abstractNumId w:val="6"/>
  </w:num>
  <w:num w:numId="19">
    <w:abstractNumId w:val="26"/>
  </w:num>
  <w:num w:numId="20">
    <w:abstractNumId w:val="7"/>
  </w:num>
  <w:num w:numId="21">
    <w:abstractNumId w:val="2"/>
  </w:num>
  <w:num w:numId="22">
    <w:abstractNumId w:val="5"/>
  </w:num>
  <w:num w:numId="23">
    <w:abstractNumId w:val="0"/>
  </w:num>
  <w:num w:numId="24">
    <w:abstractNumId w:val="16"/>
  </w:num>
  <w:num w:numId="25">
    <w:abstractNumId w:val="15"/>
  </w:num>
  <w:num w:numId="26">
    <w:abstractNumId w:val="20"/>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2F0B"/>
    <w:rsid w:val="00151AFD"/>
    <w:rsid w:val="00190620"/>
    <w:rsid w:val="00197A29"/>
    <w:rsid w:val="00226238"/>
    <w:rsid w:val="00262494"/>
    <w:rsid w:val="00306A22"/>
    <w:rsid w:val="004A0E48"/>
    <w:rsid w:val="00665CA8"/>
    <w:rsid w:val="006D45A8"/>
    <w:rsid w:val="00815E25"/>
    <w:rsid w:val="008E3CEE"/>
    <w:rsid w:val="00A4434A"/>
    <w:rsid w:val="00B14A17"/>
    <w:rsid w:val="00B24FC9"/>
    <w:rsid w:val="00B72F0B"/>
    <w:rsid w:val="00B945AB"/>
    <w:rsid w:val="00BA5D4F"/>
    <w:rsid w:val="00D956E9"/>
    <w:rsid w:val="00EA3263"/>
    <w:rsid w:val="00EB79C7"/>
    <w:rsid w:val="00ED1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link w:val="Titre1Car"/>
    <w:pPr>
      <w:keepNext/>
      <w:keepLines/>
      <w:spacing w:before="480" w:after="0"/>
      <w:outlineLvl w:val="0"/>
    </w:pPr>
    <w:rPr>
      <w:rFonts w:ascii="Cambria" w:eastAsia="Cambria" w:hAnsi="Cambria" w:cs="Cambria"/>
      <w:b/>
      <w:color w:val="366091"/>
      <w:sz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link w:val="Titre3Car"/>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eastAsiaTheme="majorEastAsia" w:hAnsiTheme="majorHAnsi"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customStyle="1" w:styleId="Style2">
    <w:name w:val="Style2"/>
    <w:basedOn w:val="Normal"/>
    <w:link w:val="Style2Car"/>
    <w:qFormat/>
    <w:rsid w:val="00665CA8"/>
    <w:pPr>
      <w:ind w:firstLine="720"/>
    </w:pPr>
    <w:rPr>
      <w:rFonts w:ascii="Cambria" w:eastAsia="Cambria" w:hAnsi="Cambria" w:cs="Cambria"/>
      <w:b/>
      <w:color w:val="4F81BD"/>
      <w:sz w:val="26"/>
    </w:rPr>
  </w:style>
  <w:style w:type="paragraph" w:customStyle="1" w:styleId="Style1">
    <w:name w:val="Style1"/>
    <w:basedOn w:val="Titre1"/>
    <w:link w:val="Style1Car"/>
    <w:qFormat/>
    <w:rsid w:val="00665CA8"/>
    <w:pPr>
      <w:numPr>
        <w:numId w:val="10"/>
      </w:numPr>
      <w:ind w:hanging="359"/>
    </w:pPr>
  </w:style>
  <w:style w:type="character" w:customStyle="1" w:styleId="Style2Car">
    <w:name w:val="Style2 Car"/>
    <w:basedOn w:val="Policepardfaut"/>
    <w:link w:val="Style2"/>
    <w:rsid w:val="00665CA8"/>
    <w:rPr>
      <w:rFonts w:ascii="Cambria" w:eastAsia="Cambria" w:hAnsi="Cambria" w:cs="Cambria"/>
      <w:b/>
      <w:color w:val="4F81BD"/>
      <w:sz w:val="26"/>
    </w:rPr>
  </w:style>
  <w:style w:type="paragraph" w:customStyle="1" w:styleId="Style3">
    <w:name w:val="Style3"/>
    <w:basedOn w:val="Titre3"/>
    <w:link w:val="Style3Car"/>
    <w:qFormat/>
    <w:rsid w:val="00665CA8"/>
    <w:pPr>
      <w:numPr>
        <w:numId w:val="26"/>
      </w:numPr>
    </w:pPr>
  </w:style>
  <w:style w:type="character" w:customStyle="1" w:styleId="Titre1Car">
    <w:name w:val="Titre 1 Car"/>
    <w:basedOn w:val="Policepardfaut"/>
    <w:link w:val="Titre1"/>
    <w:rsid w:val="00665CA8"/>
    <w:rPr>
      <w:rFonts w:ascii="Cambria" w:eastAsia="Cambria" w:hAnsi="Cambria" w:cs="Cambria"/>
      <w:b/>
      <w:color w:val="366091"/>
      <w:sz w:val="28"/>
    </w:rPr>
  </w:style>
  <w:style w:type="character" w:customStyle="1" w:styleId="Style1Car">
    <w:name w:val="Style1 Car"/>
    <w:basedOn w:val="Titre1Car"/>
    <w:link w:val="Style1"/>
    <w:rsid w:val="00665CA8"/>
    <w:rPr>
      <w:rFonts w:ascii="Cambria" w:eastAsia="Cambria" w:hAnsi="Cambria" w:cs="Cambria"/>
      <w:b/>
      <w:color w:val="366091"/>
      <w:sz w:val="28"/>
    </w:rPr>
  </w:style>
  <w:style w:type="character" w:customStyle="1" w:styleId="Titre3Car">
    <w:name w:val="Titre 3 Car"/>
    <w:basedOn w:val="Policepardfaut"/>
    <w:link w:val="Titre3"/>
    <w:rsid w:val="00665CA8"/>
    <w:rPr>
      <w:rFonts w:ascii="Cambria" w:eastAsia="Cambria" w:hAnsi="Cambria" w:cs="Cambria"/>
      <w:b/>
      <w:color w:val="4F81BD"/>
    </w:rPr>
  </w:style>
  <w:style w:type="character" w:customStyle="1" w:styleId="Style3Car">
    <w:name w:val="Style3 Car"/>
    <w:basedOn w:val="Titre3Car"/>
    <w:link w:val="Style3"/>
    <w:rsid w:val="00665CA8"/>
    <w:rPr>
      <w:rFonts w:ascii="Cambria" w:eastAsia="Cambria" w:hAnsi="Cambria" w:cs="Cambria"/>
      <w:b/>
      <w:color w:val="4F81BD"/>
    </w:rPr>
  </w:style>
  <w:style w:type="paragraph" w:styleId="Paragraphedeliste">
    <w:name w:val="List Paragraph"/>
    <w:basedOn w:val="Normal"/>
    <w:uiPriority w:val="34"/>
    <w:qFormat/>
    <w:rsid w:val="00151A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link w:val="Titre1Car"/>
    <w:pPr>
      <w:keepNext/>
      <w:keepLines/>
      <w:spacing w:before="480" w:after="0"/>
      <w:outlineLvl w:val="0"/>
    </w:pPr>
    <w:rPr>
      <w:rFonts w:ascii="Cambria" w:eastAsia="Cambria" w:hAnsi="Cambria" w:cs="Cambria"/>
      <w:b/>
      <w:color w:val="366091"/>
      <w:sz w:val="2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link w:val="Titre3Car"/>
    <w:pPr>
      <w:keepNext/>
      <w:keepLines/>
      <w:spacing w:before="200" w:after="0"/>
      <w:outlineLvl w:val="2"/>
    </w:pPr>
    <w:rPr>
      <w:rFonts w:ascii="Cambria" w:eastAsia="Cambria" w:hAnsi="Cambria" w:cs="Cambria"/>
      <w:b/>
      <w:color w:val="4F81BD"/>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Textedebulles">
    <w:name w:val="Balloon Text"/>
    <w:basedOn w:val="Normal"/>
    <w:link w:val="TextedebullesCar"/>
    <w:uiPriority w:val="99"/>
    <w:semiHidden/>
    <w:unhideWhenUsed/>
    <w:rsid w:val="00ED19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1976"/>
    <w:rPr>
      <w:rFonts w:ascii="Tahoma" w:hAnsi="Tahoma" w:cs="Tahoma"/>
      <w:sz w:val="16"/>
      <w:szCs w:val="16"/>
    </w:rPr>
  </w:style>
  <w:style w:type="paragraph" w:styleId="En-ttedetabledesmatires">
    <w:name w:val="TOC Heading"/>
    <w:basedOn w:val="Titre1"/>
    <w:next w:val="Normal"/>
    <w:uiPriority w:val="39"/>
    <w:semiHidden/>
    <w:unhideWhenUsed/>
    <w:qFormat/>
    <w:rsid w:val="00ED1976"/>
    <w:pPr>
      <w:outlineLvl w:val="9"/>
    </w:pPr>
    <w:rPr>
      <w:rFonts w:asciiTheme="majorHAnsi" w:eastAsiaTheme="majorEastAsia" w:hAnsiTheme="majorHAnsi" w:cstheme="majorBidi"/>
      <w:bCs/>
      <w:color w:val="365F91" w:themeColor="accent1" w:themeShade="BF"/>
      <w:szCs w:val="28"/>
      <w:lang w:eastAsia="fr-FR"/>
    </w:rPr>
  </w:style>
  <w:style w:type="paragraph" w:styleId="TM1">
    <w:name w:val="toc 1"/>
    <w:basedOn w:val="Normal"/>
    <w:next w:val="Normal"/>
    <w:autoRedefine/>
    <w:uiPriority w:val="39"/>
    <w:unhideWhenUsed/>
    <w:rsid w:val="00ED1976"/>
    <w:pPr>
      <w:spacing w:after="100"/>
    </w:pPr>
  </w:style>
  <w:style w:type="paragraph" w:styleId="TM2">
    <w:name w:val="toc 2"/>
    <w:basedOn w:val="Normal"/>
    <w:next w:val="Normal"/>
    <w:autoRedefine/>
    <w:uiPriority w:val="39"/>
    <w:unhideWhenUsed/>
    <w:rsid w:val="00ED1976"/>
    <w:pPr>
      <w:spacing w:after="100"/>
      <w:ind w:left="220"/>
    </w:pPr>
  </w:style>
  <w:style w:type="paragraph" w:styleId="TM3">
    <w:name w:val="toc 3"/>
    <w:basedOn w:val="Normal"/>
    <w:next w:val="Normal"/>
    <w:autoRedefine/>
    <w:uiPriority w:val="39"/>
    <w:unhideWhenUsed/>
    <w:rsid w:val="00ED1976"/>
    <w:pPr>
      <w:spacing w:after="100"/>
      <w:ind w:left="440"/>
    </w:pPr>
  </w:style>
  <w:style w:type="character" w:styleId="Lienhypertexte">
    <w:name w:val="Hyperlink"/>
    <w:basedOn w:val="Policepardfaut"/>
    <w:uiPriority w:val="99"/>
    <w:unhideWhenUsed/>
    <w:rsid w:val="00ED1976"/>
    <w:rPr>
      <w:color w:val="0000FF" w:themeColor="hyperlink"/>
      <w:u w:val="single"/>
    </w:rPr>
  </w:style>
  <w:style w:type="paragraph" w:styleId="Sansinterligne">
    <w:name w:val="No Spacing"/>
    <w:uiPriority w:val="1"/>
    <w:qFormat/>
    <w:rsid w:val="00815E25"/>
    <w:pPr>
      <w:spacing w:after="0" w:line="240" w:lineRule="auto"/>
    </w:pPr>
  </w:style>
  <w:style w:type="paragraph" w:customStyle="1" w:styleId="Style2">
    <w:name w:val="Style2"/>
    <w:basedOn w:val="Normal"/>
    <w:link w:val="Style2Car"/>
    <w:qFormat/>
    <w:rsid w:val="00665CA8"/>
    <w:pPr>
      <w:ind w:firstLine="720"/>
    </w:pPr>
    <w:rPr>
      <w:rFonts w:ascii="Cambria" w:eastAsia="Cambria" w:hAnsi="Cambria" w:cs="Cambria"/>
      <w:b/>
      <w:color w:val="4F81BD"/>
      <w:sz w:val="26"/>
    </w:rPr>
  </w:style>
  <w:style w:type="paragraph" w:customStyle="1" w:styleId="Style1">
    <w:name w:val="Style1"/>
    <w:basedOn w:val="Titre1"/>
    <w:link w:val="Style1Car"/>
    <w:qFormat/>
    <w:rsid w:val="00665CA8"/>
    <w:pPr>
      <w:numPr>
        <w:numId w:val="10"/>
      </w:numPr>
      <w:ind w:hanging="359"/>
    </w:pPr>
  </w:style>
  <w:style w:type="character" w:customStyle="1" w:styleId="Style2Car">
    <w:name w:val="Style2 Car"/>
    <w:basedOn w:val="Policepardfaut"/>
    <w:link w:val="Style2"/>
    <w:rsid w:val="00665CA8"/>
    <w:rPr>
      <w:rFonts w:ascii="Cambria" w:eastAsia="Cambria" w:hAnsi="Cambria" w:cs="Cambria"/>
      <w:b/>
      <w:color w:val="4F81BD"/>
      <w:sz w:val="26"/>
    </w:rPr>
  </w:style>
  <w:style w:type="paragraph" w:customStyle="1" w:styleId="Style3">
    <w:name w:val="Style3"/>
    <w:basedOn w:val="Titre3"/>
    <w:link w:val="Style3Car"/>
    <w:qFormat/>
    <w:rsid w:val="00665CA8"/>
    <w:pPr>
      <w:numPr>
        <w:numId w:val="26"/>
      </w:numPr>
    </w:pPr>
  </w:style>
  <w:style w:type="character" w:customStyle="1" w:styleId="Titre1Car">
    <w:name w:val="Titre 1 Car"/>
    <w:basedOn w:val="Policepardfaut"/>
    <w:link w:val="Titre1"/>
    <w:rsid w:val="00665CA8"/>
    <w:rPr>
      <w:rFonts w:ascii="Cambria" w:eastAsia="Cambria" w:hAnsi="Cambria" w:cs="Cambria"/>
      <w:b/>
      <w:color w:val="366091"/>
      <w:sz w:val="28"/>
    </w:rPr>
  </w:style>
  <w:style w:type="character" w:customStyle="1" w:styleId="Style1Car">
    <w:name w:val="Style1 Car"/>
    <w:basedOn w:val="Titre1Car"/>
    <w:link w:val="Style1"/>
    <w:rsid w:val="00665CA8"/>
    <w:rPr>
      <w:rFonts w:ascii="Cambria" w:eastAsia="Cambria" w:hAnsi="Cambria" w:cs="Cambria"/>
      <w:b/>
      <w:color w:val="366091"/>
      <w:sz w:val="28"/>
    </w:rPr>
  </w:style>
  <w:style w:type="character" w:customStyle="1" w:styleId="Titre3Car">
    <w:name w:val="Titre 3 Car"/>
    <w:basedOn w:val="Policepardfaut"/>
    <w:link w:val="Titre3"/>
    <w:rsid w:val="00665CA8"/>
    <w:rPr>
      <w:rFonts w:ascii="Cambria" w:eastAsia="Cambria" w:hAnsi="Cambria" w:cs="Cambria"/>
      <w:b/>
      <w:color w:val="4F81BD"/>
    </w:rPr>
  </w:style>
  <w:style w:type="character" w:customStyle="1" w:styleId="Style3Car">
    <w:name w:val="Style3 Car"/>
    <w:basedOn w:val="Titre3Car"/>
    <w:link w:val="Style3"/>
    <w:rsid w:val="00665CA8"/>
    <w:rPr>
      <w:rFonts w:ascii="Cambria" w:eastAsia="Cambria" w:hAnsi="Cambria" w:cs="Cambria"/>
      <w:b/>
      <w:color w:val="4F81BD"/>
    </w:rPr>
  </w:style>
  <w:style w:type="paragraph" w:styleId="Paragraphedeliste">
    <w:name w:val="List Paragraph"/>
    <w:basedOn w:val="Normal"/>
    <w:uiPriority w:val="34"/>
    <w:qFormat/>
    <w:rsid w:val="0015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6E77-A43F-4A38-821B-96287588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1831</Words>
  <Characters>10073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RapportV1.0.docx.docx</vt:lpstr>
    </vt:vector>
  </TitlesOfParts>
  <Company>Hewlett-Packard</Company>
  <LinksUpToDate>false</LinksUpToDate>
  <CharactersWithSpaces>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RapportV1.0.docx.docx</dc:title>
  <dc:creator>Marine</dc:creator>
  <cp:lastModifiedBy>Thibault</cp:lastModifiedBy>
  <cp:revision>2</cp:revision>
  <dcterms:created xsi:type="dcterms:W3CDTF">2015-02-06T10:47:00Z</dcterms:created>
  <dcterms:modified xsi:type="dcterms:W3CDTF">2015-02-06T10:47:00Z</dcterms:modified>
</cp:coreProperties>
</file>